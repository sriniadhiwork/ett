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80D8453" w14:textId="77777777" w:rsidR="00874FD1" w:rsidRDefault="00670F02">
      <w:pPr>
        <w:pStyle w:val="Title"/>
        <w:jc w:val="center"/>
      </w:pPr>
      <w:r>
        <w:t>Configuring ETT using AMIs</w:t>
      </w:r>
    </w:p>
    <w:p w14:paraId="499A3393" w14:textId="77777777" w:rsidR="00874FD1" w:rsidRDefault="00670F02">
      <w:pPr>
        <w:spacing w:before="360" w:after="240" w:line="240" w:lineRule="auto"/>
        <w:rPr>
          <w:rFonts w:ascii="Quattrocento Sans" w:eastAsia="Quattrocento Sans" w:hAnsi="Quattrocento Sans" w:cs="Quattrocento Sans"/>
          <w:b/>
          <w:color w:val="333333"/>
          <w:sz w:val="36"/>
          <w:szCs w:val="36"/>
        </w:rPr>
      </w:pPr>
      <w:r>
        <w:rPr>
          <w:rFonts w:ascii="Quattrocento Sans" w:eastAsia="Quattrocento Sans" w:hAnsi="Quattrocento Sans" w:cs="Quattrocento Sans"/>
          <w:b/>
          <w:color w:val="333333"/>
          <w:sz w:val="36"/>
          <w:szCs w:val="36"/>
        </w:rPr>
        <w:t>Introduction</w:t>
      </w:r>
    </w:p>
    <w:p w14:paraId="3BB97CEC" w14:textId="77777777" w:rsidR="00874FD1" w:rsidRDefault="00670F02">
      <w:pPr>
        <w:spacing w:before="40" w:after="240" w:line="240" w:lineRule="auto"/>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 xml:space="preserve">The document explains the process on how to use ONC provided AMIs to install and configure a local instantiation of the Edge Testing Tool. </w:t>
      </w:r>
    </w:p>
    <w:p w14:paraId="55FA4080" w14:textId="77777777" w:rsidR="00874FD1" w:rsidRDefault="00670F02">
      <w:pPr>
        <w:spacing w:before="40" w:after="240" w:line="240" w:lineRule="auto"/>
        <w:rPr>
          <w:rFonts w:ascii="Quattrocento Sans" w:eastAsia="Quattrocento Sans" w:hAnsi="Quattrocento Sans" w:cs="Quattrocento Sans"/>
          <w:color w:val="333333"/>
          <w:sz w:val="24"/>
          <w:szCs w:val="24"/>
        </w:rPr>
      </w:pPr>
      <w:r>
        <w:rPr>
          <w:rFonts w:ascii="Quattrocento Sans" w:eastAsia="Quattrocento Sans" w:hAnsi="Quattrocento Sans" w:cs="Quattrocento Sans"/>
          <w:b/>
          <w:color w:val="333333"/>
          <w:sz w:val="24"/>
          <w:szCs w:val="24"/>
        </w:rPr>
        <w:t xml:space="preserve">Note: </w:t>
      </w:r>
      <w:r>
        <w:rPr>
          <w:rFonts w:ascii="Quattrocento Sans" w:eastAsia="Quattrocento Sans" w:hAnsi="Quattrocento Sans" w:cs="Quattrocento Sans"/>
          <w:color w:val="333333"/>
          <w:sz w:val="24"/>
          <w:szCs w:val="24"/>
        </w:rPr>
        <w:t xml:space="preserve">The ETT AMIs is currently available as private images. </w:t>
      </w:r>
      <w:del w:id="0" w:author="G Janzen" w:date="2017-03-09T08:56:00Z">
        <w:r w:rsidDel="003B5E78">
          <w:rPr>
            <w:rFonts w:ascii="Quattrocento Sans" w:eastAsia="Quattrocento Sans" w:hAnsi="Quattrocento Sans" w:cs="Quattrocento Sans"/>
            <w:color w:val="333333"/>
            <w:sz w:val="24"/>
            <w:szCs w:val="24"/>
          </w:rPr>
          <w:delText>The reason for them being private is because the AMIs were created using an older version of Ubuntu Linux (12.x) and Amazon does not allow creation of public AMIs for the older operating systems. So in order to access the AMIs, the</w:delText>
        </w:r>
      </w:del>
      <w:ins w:id="1" w:author="G Janzen" w:date="2017-03-09T08:56:00Z">
        <w:r w:rsidR="003B5E78">
          <w:rPr>
            <w:rFonts w:ascii="Quattrocento Sans" w:eastAsia="Quattrocento Sans" w:hAnsi="Quattrocento Sans" w:cs="Quattrocento Sans"/>
            <w:color w:val="333333"/>
            <w:sz w:val="24"/>
            <w:szCs w:val="24"/>
          </w:rPr>
          <w:t>An</w:t>
        </w:r>
      </w:ins>
      <w:r>
        <w:rPr>
          <w:rFonts w:ascii="Quattrocento Sans" w:eastAsia="Quattrocento Sans" w:hAnsi="Quattrocento Sans" w:cs="Quattrocento Sans"/>
          <w:color w:val="333333"/>
          <w:sz w:val="24"/>
          <w:szCs w:val="24"/>
        </w:rPr>
        <w:t xml:space="preserve"> organization would have to provide their AWS account id so that ONC team can authorize the organization to access and </w:t>
      </w:r>
      <w:ins w:id="2" w:author="G Janzen" w:date="2017-03-09T08:58:00Z">
        <w:r w:rsidR="003B5E78">
          <w:rPr>
            <w:rFonts w:ascii="Quattrocento Sans" w:eastAsia="Quattrocento Sans" w:hAnsi="Quattrocento Sans" w:cs="Quattrocento Sans"/>
            <w:color w:val="333333"/>
            <w:sz w:val="24"/>
            <w:szCs w:val="24"/>
          </w:rPr>
          <w:t>implement</w:t>
        </w:r>
      </w:ins>
      <w:del w:id="3" w:author="G Janzen" w:date="2017-03-09T08:58:00Z">
        <w:r w:rsidDel="003B5E78">
          <w:rPr>
            <w:rFonts w:ascii="Quattrocento Sans" w:eastAsia="Quattrocento Sans" w:hAnsi="Quattrocento Sans" w:cs="Quattrocento Sans"/>
            <w:color w:val="333333"/>
            <w:sz w:val="24"/>
            <w:szCs w:val="24"/>
          </w:rPr>
          <w:delText>us</w:delText>
        </w:r>
      </w:del>
      <w:del w:id="4" w:author="G Janzen" w:date="2017-03-09T08:57:00Z">
        <w:r w:rsidDel="003B5E78">
          <w:rPr>
            <w:rFonts w:ascii="Quattrocento Sans" w:eastAsia="Quattrocento Sans" w:hAnsi="Quattrocento Sans" w:cs="Quattrocento Sans"/>
            <w:color w:val="333333"/>
            <w:sz w:val="24"/>
            <w:szCs w:val="24"/>
          </w:rPr>
          <w:delText>e</w:delText>
        </w:r>
      </w:del>
      <w:r>
        <w:rPr>
          <w:rFonts w:ascii="Quattrocento Sans" w:eastAsia="Quattrocento Sans" w:hAnsi="Quattrocento Sans" w:cs="Quattrocento Sans"/>
          <w:color w:val="333333"/>
          <w:sz w:val="24"/>
          <w:szCs w:val="24"/>
        </w:rPr>
        <w:t xml:space="preserve"> the AMI</w:t>
      </w:r>
      <w:ins w:id="5" w:author="G Janzen" w:date="2017-03-09T08:57:00Z">
        <w:r w:rsidR="003B5E78">
          <w:rPr>
            <w:rFonts w:ascii="Quattrocento Sans" w:eastAsia="Quattrocento Sans" w:hAnsi="Quattrocento Sans" w:cs="Quattrocento Sans"/>
            <w:color w:val="333333"/>
            <w:sz w:val="24"/>
            <w:szCs w:val="24"/>
          </w:rPr>
          <w:t>’</w:t>
        </w:r>
      </w:ins>
      <w:r>
        <w:rPr>
          <w:rFonts w:ascii="Quattrocento Sans" w:eastAsia="Quattrocento Sans" w:hAnsi="Quattrocento Sans" w:cs="Quattrocento Sans"/>
          <w:color w:val="333333"/>
          <w:sz w:val="24"/>
          <w:szCs w:val="24"/>
        </w:rPr>
        <w:t>s</w:t>
      </w:r>
      <w:ins w:id="6" w:author="G Janzen" w:date="2017-03-09T08:57:00Z">
        <w:r w:rsidR="003B5E78">
          <w:rPr>
            <w:rFonts w:ascii="Quattrocento Sans" w:eastAsia="Quattrocento Sans" w:hAnsi="Quattrocento Sans" w:cs="Quattrocento Sans"/>
            <w:color w:val="333333"/>
            <w:sz w:val="24"/>
            <w:szCs w:val="24"/>
          </w:rPr>
          <w:t xml:space="preserve"> in their account space</w:t>
        </w:r>
      </w:ins>
      <w:r>
        <w:rPr>
          <w:rFonts w:ascii="Quattrocento Sans" w:eastAsia="Quattrocento Sans" w:hAnsi="Quattrocento Sans" w:cs="Quattrocento Sans"/>
          <w:color w:val="333333"/>
          <w:sz w:val="24"/>
          <w:szCs w:val="24"/>
        </w:rPr>
        <w:t xml:space="preserve">. </w:t>
      </w:r>
    </w:p>
    <w:p w14:paraId="7C895560" w14:textId="77777777" w:rsidR="00874FD1" w:rsidRDefault="00670F02">
      <w:pPr>
        <w:spacing w:before="360" w:after="240" w:line="240" w:lineRule="auto"/>
        <w:rPr>
          <w:rFonts w:ascii="Quattrocento Sans" w:eastAsia="Quattrocento Sans" w:hAnsi="Quattrocento Sans" w:cs="Quattrocento Sans"/>
          <w:b/>
          <w:color w:val="333333"/>
          <w:sz w:val="36"/>
          <w:szCs w:val="36"/>
        </w:rPr>
      </w:pPr>
      <w:r>
        <w:rPr>
          <w:rFonts w:ascii="Quattrocento Sans" w:eastAsia="Quattrocento Sans" w:hAnsi="Quattrocento Sans" w:cs="Quattrocento Sans"/>
          <w:b/>
          <w:color w:val="333333"/>
          <w:sz w:val="36"/>
          <w:szCs w:val="36"/>
        </w:rPr>
        <w:t>ETT Deployment Architecture and Instances</w:t>
      </w:r>
    </w:p>
    <w:p w14:paraId="3B9D2CC6" w14:textId="77777777" w:rsidR="00874FD1" w:rsidRDefault="00670F02">
      <w:pPr>
        <w:spacing w:before="360" w:after="240" w:line="240" w:lineRule="auto"/>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The diagram below shows a high level overview of the ETT deployment architecture</w:t>
      </w:r>
    </w:p>
    <w:p w14:paraId="17CB8D29" w14:textId="77777777" w:rsidR="00874FD1" w:rsidRDefault="00874FD1">
      <w:pPr>
        <w:spacing w:before="360" w:after="240" w:line="240" w:lineRule="auto"/>
        <w:rPr>
          <w:rFonts w:ascii="Quattrocento Sans" w:eastAsia="Quattrocento Sans" w:hAnsi="Quattrocento Sans" w:cs="Quattrocento Sans"/>
          <w:color w:val="333333"/>
          <w:sz w:val="24"/>
          <w:szCs w:val="24"/>
        </w:rPr>
      </w:pPr>
    </w:p>
    <w:p w14:paraId="76F32094" w14:textId="77777777" w:rsidR="00874FD1" w:rsidRDefault="00670F02">
      <w:pPr>
        <w:spacing w:before="360" w:after="240" w:line="240" w:lineRule="auto"/>
        <w:rPr>
          <w:rFonts w:ascii="Quattrocento Sans" w:eastAsia="Quattrocento Sans" w:hAnsi="Quattrocento Sans" w:cs="Quattrocento Sans"/>
          <w:color w:val="333333"/>
          <w:sz w:val="24"/>
          <w:szCs w:val="24"/>
        </w:rPr>
      </w:pPr>
      <w:r>
        <w:rPr>
          <w:noProof/>
        </w:rPr>
        <w:drawing>
          <wp:inline distT="0" distB="0" distL="0" distR="0" wp14:anchorId="2F5C6BB1" wp14:editId="079C2478">
            <wp:extent cx="5915025" cy="2957967"/>
            <wp:effectExtent l="0" t="0" r="0" b="0"/>
            <wp:docPr id="1"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7"/>
                    <a:srcRect/>
                    <a:stretch>
                      <a:fillRect/>
                    </a:stretch>
                  </pic:blipFill>
                  <pic:spPr>
                    <a:xfrm>
                      <a:off x="0" y="0"/>
                      <a:ext cx="5915025" cy="2957967"/>
                    </a:xfrm>
                    <a:prstGeom prst="rect">
                      <a:avLst/>
                    </a:prstGeom>
                    <a:ln/>
                  </pic:spPr>
                </pic:pic>
              </a:graphicData>
            </a:graphic>
          </wp:inline>
        </w:drawing>
      </w:r>
    </w:p>
    <w:p w14:paraId="6835C0EE" w14:textId="77777777" w:rsidR="00874FD1" w:rsidRDefault="00874FD1">
      <w:pPr>
        <w:spacing w:before="360" w:after="240" w:line="240" w:lineRule="auto"/>
        <w:rPr>
          <w:rFonts w:ascii="Quattrocento Sans" w:eastAsia="Quattrocento Sans" w:hAnsi="Quattrocento Sans" w:cs="Quattrocento Sans"/>
          <w:color w:val="333333"/>
          <w:sz w:val="24"/>
          <w:szCs w:val="24"/>
        </w:rPr>
      </w:pPr>
    </w:p>
    <w:p w14:paraId="71374B57" w14:textId="77777777" w:rsidR="00874FD1" w:rsidRDefault="00874FD1">
      <w:pPr>
        <w:spacing w:before="360" w:after="240" w:line="240" w:lineRule="auto"/>
        <w:rPr>
          <w:rFonts w:ascii="Quattrocento Sans" w:eastAsia="Quattrocento Sans" w:hAnsi="Quattrocento Sans" w:cs="Quattrocento Sans"/>
          <w:color w:val="333333"/>
          <w:sz w:val="24"/>
          <w:szCs w:val="24"/>
        </w:rPr>
      </w:pPr>
    </w:p>
    <w:p w14:paraId="7152437C" w14:textId="77777777" w:rsidR="00820F95" w:rsidRDefault="00820F95">
      <w:pPr>
        <w:rPr>
          <w:ins w:id="7" w:author="John Snyder" w:date="2017-03-09T10:56:00Z"/>
          <w:rFonts w:ascii="Quattrocento Sans" w:eastAsia="Quattrocento Sans" w:hAnsi="Quattrocento Sans" w:cs="Quattrocento Sans"/>
          <w:color w:val="333333"/>
          <w:sz w:val="24"/>
          <w:szCs w:val="24"/>
        </w:rPr>
      </w:pPr>
      <w:ins w:id="8" w:author="John Snyder" w:date="2017-03-09T10:56:00Z">
        <w:r>
          <w:rPr>
            <w:rFonts w:ascii="Quattrocento Sans" w:eastAsia="Quattrocento Sans" w:hAnsi="Quattrocento Sans" w:cs="Quattrocento Sans"/>
            <w:color w:val="333333"/>
            <w:sz w:val="24"/>
            <w:szCs w:val="24"/>
          </w:rPr>
          <w:br w:type="page"/>
        </w:r>
      </w:ins>
    </w:p>
    <w:p w14:paraId="7BF3E80D" w14:textId="77777777" w:rsidR="00874FD1" w:rsidRDefault="00820F95">
      <w:pPr>
        <w:spacing w:after="240" w:line="240" w:lineRule="auto"/>
        <w:rPr>
          <w:rFonts w:ascii="Quattrocento Sans" w:eastAsia="Quattrocento Sans" w:hAnsi="Quattrocento Sans" w:cs="Quattrocento Sans"/>
          <w:color w:val="333333"/>
          <w:sz w:val="24"/>
          <w:szCs w:val="24"/>
        </w:rPr>
      </w:pPr>
      <w:ins w:id="9" w:author="John Snyder" w:date="2017-03-09T10:56:00Z">
        <w:r>
          <w:rPr>
            <w:rFonts w:ascii="Quattrocento Sans" w:eastAsia="Quattrocento Sans" w:hAnsi="Quattrocento Sans" w:cs="Quattrocento Sans"/>
            <w:color w:val="333333"/>
            <w:sz w:val="24"/>
            <w:szCs w:val="24"/>
          </w:rPr>
          <w:lastRenderedPageBreak/>
          <w:t xml:space="preserve">The </w:t>
        </w:r>
      </w:ins>
      <w:r w:rsidR="00670F02">
        <w:rPr>
          <w:rFonts w:ascii="Quattrocento Sans" w:eastAsia="Quattrocento Sans" w:hAnsi="Quattrocento Sans" w:cs="Quattrocento Sans"/>
          <w:color w:val="333333"/>
          <w:sz w:val="24"/>
          <w:szCs w:val="24"/>
        </w:rPr>
        <w:t>ETT architecture requires three registered domains for running all the components</w:t>
      </w:r>
      <w:ins w:id="10" w:author="G Janzen" w:date="2017-03-09T08:59:00Z">
        <w:r w:rsidR="003B5E78">
          <w:rPr>
            <w:rFonts w:ascii="Quattrocento Sans" w:eastAsia="Quattrocento Sans" w:hAnsi="Quattrocento Sans" w:cs="Quattrocento Sans"/>
            <w:color w:val="333333"/>
            <w:sz w:val="24"/>
            <w:szCs w:val="24"/>
          </w:rPr>
          <w:t xml:space="preserve">, </w:t>
        </w:r>
      </w:ins>
      <w:del w:id="11" w:author="G Janzen" w:date="2017-03-09T08:59:00Z">
        <w:r w:rsidR="00670F02" w:rsidDel="003B5E78">
          <w:rPr>
            <w:rFonts w:ascii="Quattrocento Sans" w:eastAsia="Quattrocento Sans" w:hAnsi="Quattrocento Sans" w:cs="Quattrocento Sans"/>
            <w:color w:val="333333"/>
            <w:sz w:val="24"/>
            <w:szCs w:val="24"/>
          </w:rPr>
          <w:delText xml:space="preserve">: </w:delText>
        </w:r>
      </w:del>
      <w:r w:rsidR="00670F02">
        <w:rPr>
          <w:rFonts w:ascii="Quattrocento Sans" w:eastAsia="Quattrocento Sans" w:hAnsi="Quattrocento Sans" w:cs="Quattrocento Sans"/>
          <w:color w:val="333333"/>
          <w:sz w:val="24"/>
          <w:szCs w:val="24"/>
        </w:rPr>
        <w:t>we will refer to these three domains as</w:t>
      </w:r>
      <w:ins w:id="12" w:author="G Janzen" w:date="2017-03-09T08:59:00Z">
        <w:r w:rsidR="003B5E78">
          <w:rPr>
            <w:rFonts w:ascii="Quattrocento Sans" w:eastAsia="Quattrocento Sans" w:hAnsi="Quattrocento Sans" w:cs="Quattrocento Sans"/>
            <w:color w:val="333333"/>
            <w:sz w:val="24"/>
            <w:szCs w:val="24"/>
          </w:rPr>
          <w:t>:</w:t>
        </w:r>
      </w:ins>
      <w:r w:rsidR="00670F02">
        <w:rPr>
          <w:rFonts w:ascii="Quattrocento Sans" w:eastAsia="Quattrocento Sans" w:hAnsi="Quattrocento Sans" w:cs="Quattrocento Sans"/>
          <w:color w:val="333333"/>
          <w:sz w:val="24"/>
          <w:szCs w:val="24"/>
        </w:rPr>
        <w:t xml:space="preserve"> </w:t>
      </w:r>
    </w:p>
    <w:p w14:paraId="571A2C3D" w14:textId="77777777" w:rsidR="00874FD1" w:rsidRDefault="00670F02">
      <w:pPr>
        <w:numPr>
          <w:ilvl w:val="0"/>
          <w:numId w:val="1"/>
        </w:numPr>
        <w:spacing w:after="0" w:line="240" w:lineRule="auto"/>
        <w:ind w:hanging="360"/>
        <w:contextualSpacing/>
        <w:rPr>
          <w:color w:val="333333"/>
          <w:sz w:val="24"/>
          <w:szCs w:val="24"/>
        </w:rPr>
      </w:pPr>
      <w:r>
        <w:rPr>
          <w:rFonts w:ascii="Quattrocento Sans" w:eastAsia="Quattrocento Sans" w:hAnsi="Quattrocento Sans" w:cs="Quattrocento Sans"/>
          <w:color w:val="333333"/>
          <w:sz w:val="24"/>
          <w:szCs w:val="24"/>
        </w:rPr>
        <w:t>Edgedomain: top-level domain for user access (user interface), Direct, and XDR testing</w:t>
      </w:r>
    </w:p>
    <w:p w14:paraId="22200132" w14:textId="77777777" w:rsidR="00874FD1" w:rsidRDefault="00670F02">
      <w:pPr>
        <w:numPr>
          <w:ilvl w:val="0"/>
          <w:numId w:val="1"/>
        </w:numPr>
        <w:spacing w:after="0" w:line="240" w:lineRule="auto"/>
        <w:ind w:hanging="360"/>
        <w:contextualSpacing/>
        <w:rPr>
          <w:color w:val="333333"/>
          <w:sz w:val="24"/>
          <w:szCs w:val="24"/>
        </w:rPr>
      </w:pPr>
      <w:r>
        <w:rPr>
          <w:rFonts w:ascii="Quattrocento Sans" w:eastAsia="Quattrocento Sans" w:hAnsi="Quattrocento Sans" w:cs="Quattrocento Sans"/>
          <w:color w:val="333333"/>
          <w:sz w:val="24"/>
          <w:szCs w:val="24"/>
        </w:rPr>
        <w:t>Jamesdomain: SMTP, IMAP, POP protocol testing and C-CDA Validator</w:t>
      </w:r>
    </w:p>
    <w:p w14:paraId="40DA9742" w14:textId="77777777" w:rsidR="00874FD1" w:rsidRDefault="00670F02">
      <w:pPr>
        <w:numPr>
          <w:ilvl w:val="0"/>
          <w:numId w:val="1"/>
        </w:numPr>
        <w:spacing w:after="240" w:line="240" w:lineRule="auto"/>
        <w:ind w:hanging="360"/>
        <w:contextualSpacing/>
        <w:rPr>
          <w:color w:val="333333"/>
          <w:sz w:val="24"/>
          <w:szCs w:val="24"/>
        </w:rPr>
      </w:pPr>
      <w:r>
        <w:rPr>
          <w:rFonts w:ascii="Quattrocento Sans" w:eastAsia="Quattrocento Sans" w:hAnsi="Quattrocento Sans" w:cs="Quattrocento Sans"/>
          <w:color w:val="333333"/>
          <w:sz w:val="24"/>
          <w:szCs w:val="24"/>
        </w:rPr>
        <w:t>Directdomain: Direct testing</w:t>
      </w:r>
    </w:p>
    <w:p w14:paraId="1CE98C61" w14:textId="77777777" w:rsidR="009B2A31" w:rsidRDefault="009B2A31">
      <w:pPr>
        <w:spacing w:after="240" w:line="240" w:lineRule="auto"/>
        <w:rPr>
          <w:ins w:id="13" w:author="John Snyder" w:date="2017-03-09T10:56:00Z"/>
          <w:rFonts w:ascii="Quattrocento Sans" w:eastAsia="Quattrocento Sans" w:hAnsi="Quattrocento Sans" w:cs="Quattrocento Sans"/>
          <w:color w:val="333333"/>
          <w:sz w:val="24"/>
          <w:szCs w:val="24"/>
        </w:rPr>
      </w:pPr>
    </w:p>
    <w:p w14:paraId="46BB3111" w14:textId="77777777" w:rsidR="00874FD1" w:rsidRDefault="00670F02">
      <w:pPr>
        <w:spacing w:after="240" w:line="240" w:lineRule="auto"/>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The provided AMI</w:t>
      </w:r>
      <w:ins w:id="14" w:author="G Janzen" w:date="2017-03-09T08:59:00Z">
        <w:r w:rsidR="00DF2EFE">
          <w:rPr>
            <w:rFonts w:ascii="Quattrocento Sans" w:eastAsia="Quattrocento Sans" w:hAnsi="Quattrocento Sans" w:cs="Quattrocento Sans"/>
            <w:color w:val="333333"/>
            <w:sz w:val="24"/>
            <w:szCs w:val="24"/>
          </w:rPr>
          <w:t>’</w:t>
        </w:r>
      </w:ins>
      <w:r>
        <w:rPr>
          <w:rFonts w:ascii="Quattrocento Sans" w:eastAsia="Quattrocento Sans" w:hAnsi="Quattrocento Sans" w:cs="Quattrocento Sans"/>
          <w:color w:val="333333"/>
          <w:sz w:val="24"/>
          <w:szCs w:val="24"/>
        </w:rPr>
        <w:t xml:space="preserve">s </w:t>
      </w:r>
      <w:del w:id="15" w:author="G Janzen" w:date="2017-03-09T08:59:00Z">
        <w:r w:rsidDel="00DF2EFE">
          <w:rPr>
            <w:rFonts w:ascii="Quattrocento Sans" w:eastAsia="Quattrocento Sans" w:hAnsi="Quattrocento Sans" w:cs="Quattrocento Sans"/>
            <w:color w:val="333333"/>
            <w:sz w:val="24"/>
            <w:szCs w:val="24"/>
          </w:rPr>
          <w:delText xml:space="preserve"> </w:delText>
        </w:r>
      </w:del>
      <w:r>
        <w:rPr>
          <w:rFonts w:ascii="Quattrocento Sans" w:eastAsia="Quattrocento Sans" w:hAnsi="Quattrocento Sans" w:cs="Quattrocento Sans"/>
          <w:color w:val="333333"/>
          <w:sz w:val="24"/>
          <w:szCs w:val="24"/>
        </w:rPr>
        <w:t xml:space="preserve">are functional with these pre-configured parameters for the above three domains: </w:t>
      </w:r>
    </w:p>
    <w:p w14:paraId="16562C20" w14:textId="77777777" w:rsidR="00874FD1" w:rsidRDefault="00670F02">
      <w:pPr>
        <w:numPr>
          <w:ilvl w:val="0"/>
          <w:numId w:val="2"/>
        </w:numPr>
        <w:spacing w:after="0" w:line="240" w:lineRule="auto"/>
        <w:ind w:hanging="360"/>
        <w:contextualSpacing/>
        <w:rPr>
          <w:color w:val="333333"/>
          <w:sz w:val="24"/>
          <w:szCs w:val="24"/>
        </w:rPr>
      </w:pPr>
      <w:r>
        <w:rPr>
          <w:rFonts w:ascii="Quattrocento Sans" w:eastAsia="Quattrocento Sans" w:hAnsi="Quattrocento Sans" w:cs="Quattrocento Sans"/>
          <w:color w:val="333333"/>
          <w:sz w:val="24"/>
          <w:szCs w:val="24"/>
        </w:rPr>
        <w:t>ttpedgedev.sitenv.org (Edgedomain), SITEAMI-TTPEDGE</w:t>
      </w:r>
    </w:p>
    <w:p w14:paraId="02E77E07" w14:textId="77777777" w:rsidR="00874FD1" w:rsidRDefault="00670F02">
      <w:pPr>
        <w:numPr>
          <w:ilvl w:val="0"/>
          <w:numId w:val="2"/>
        </w:numPr>
        <w:spacing w:after="0" w:line="240" w:lineRule="auto"/>
        <w:ind w:hanging="360"/>
        <w:contextualSpacing/>
        <w:rPr>
          <w:color w:val="333333"/>
          <w:sz w:val="24"/>
          <w:szCs w:val="24"/>
        </w:rPr>
      </w:pPr>
      <w:r>
        <w:rPr>
          <w:rFonts w:ascii="Quattrocento Sans" w:eastAsia="Quattrocento Sans" w:hAnsi="Quattrocento Sans" w:cs="Quattrocento Sans"/>
          <w:color w:val="333333"/>
          <w:sz w:val="24"/>
          <w:szCs w:val="24"/>
        </w:rPr>
        <w:t>ttpdsdev.sitenv.org, (Jamesdomain), SITEAMI-TTPDS1</w:t>
      </w:r>
    </w:p>
    <w:p w14:paraId="05DA8114" w14:textId="77777777" w:rsidR="00874FD1" w:rsidRPr="00DF2EFE" w:rsidRDefault="00670F02">
      <w:pPr>
        <w:numPr>
          <w:ilvl w:val="0"/>
          <w:numId w:val="2"/>
        </w:numPr>
        <w:spacing w:after="240" w:line="240" w:lineRule="auto"/>
        <w:ind w:hanging="360"/>
        <w:contextualSpacing/>
        <w:rPr>
          <w:ins w:id="16" w:author="G Janzen" w:date="2017-03-09T09:01:00Z"/>
          <w:color w:val="333333"/>
          <w:sz w:val="24"/>
          <w:szCs w:val="24"/>
          <w:rPrChange w:id="17" w:author="G Janzen" w:date="2017-03-09T09:01:00Z">
            <w:rPr>
              <w:ins w:id="18" w:author="G Janzen" w:date="2017-03-09T09:01:00Z"/>
              <w:rFonts w:ascii="Quattrocento Sans" w:eastAsia="Quattrocento Sans" w:hAnsi="Quattrocento Sans" w:cs="Quattrocento Sans"/>
              <w:color w:val="333333"/>
              <w:sz w:val="24"/>
              <w:szCs w:val="24"/>
            </w:rPr>
          </w:rPrChange>
        </w:rPr>
      </w:pPr>
      <w:r>
        <w:rPr>
          <w:rFonts w:ascii="Quattrocento Sans" w:eastAsia="Quattrocento Sans" w:hAnsi="Quattrocento Sans" w:cs="Quattrocento Sans"/>
          <w:color w:val="333333"/>
          <w:sz w:val="24"/>
          <w:szCs w:val="24"/>
        </w:rPr>
        <w:t>ttpds2dev.sitenv.org. (Directdomain), SITEAMI-TTPDS2</w:t>
      </w:r>
    </w:p>
    <w:p w14:paraId="2A968807" w14:textId="77777777" w:rsidR="00DF2EFE" w:rsidRDefault="00DF2EFE">
      <w:pPr>
        <w:spacing w:after="240" w:line="240" w:lineRule="auto"/>
        <w:ind w:left="720"/>
        <w:contextualSpacing/>
        <w:rPr>
          <w:color w:val="333333"/>
          <w:sz w:val="24"/>
          <w:szCs w:val="24"/>
        </w:rPr>
        <w:pPrChange w:id="19" w:author="G Janzen" w:date="2017-03-09T09:01:00Z">
          <w:pPr>
            <w:numPr>
              <w:numId w:val="2"/>
            </w:numPr>
            <w:spacing w:after="240" w:line="240" w:lineRule="auto"/>
            <w:ind w:left="720" w:hanging="360"/>
            <w:contextualSpacing/>
          </w:pPr>
        </w:pPrChange>
      </w:pPr>
    </w:p>
    <w:p w14:paraId="6BED4202" w14:textId="77777777" w:rsidR="00874FD1" w:rsidRDefault="00670F02">
      <w:pPr>
        <w:spacing w:after="240" w:line="240" w:lineRule="auto"/>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After instantiating</w:t>
      </w:r>
      <w:ins w:id="20" w:author="G Janzen" w:date="2017-03-09T09:01:00Z">
        <w:r w:rsidR="00DF2EFE">
          <w:rPr>
            <w:rFonts w:ascii="Quattrocento Sans" w:eastAsia="Quattrocento Sans" w:hAnsi="Quattrocento Sans" w:cs="Quattrocento Sans"/>
            <w:color w:val="333333"/>
            <w:sz w:val="24"/>
            <w:szCs w:val="24"/>
          </w:rPr>
          <w:t>,</w:t>
        </w:r>
      </w:ins>
      <w:r>
        <w:rPr>
          <w:rFonts w:ascii="Quattrocento Sans" w:eastAsia="Quattrocento Sans" w:hAnsi="Quattrocento Sans" w:cs="Quattrocento Sans"/>
          <w:color w:val="333333"/>
          <w:sz w:val="24"/>
          <w:szCs w:val="24"/>
        </w:rPr>
        <w:t xml:space="preserve"> you will have to follow the outlined steps below to point the pre</w:t>
      </w:r>
      <w:ins w:id="21" w:author="G Janzen" w:date="2017-03-09T09:02:00Z">
        <w:r w:rsidR="00DF2EFE">
          <w:rPr>
            <w:rFonts w:ascii="Quattrocento Sans" w:eastAsia="Quattrocento Sans" w:hAnsi="Quattrocento Sans" w:cs="Quattrocento Sans"/>
            <w:color w:val="333333"/>
            <w:sz w:val="24"/>
            <w:szCs w:val="24"/>
          </w:rPr>
          <w:t>-</w:t>
        </w:r>
      </w:ins>
      <w:r>
        <w:rPr>
          <w:rFonts w:ascii="Quattrocento Sans" w:eastAsia="Quattrocento Sans" w:hAnsi="Quattrocento Sans" w:cs="Quattrocento Sans"/>
          <w:color w:val="333333"/>
          <w:sz w:val="24"/>
          <w:szCs w:val="24"/>
        </w:rPr>
        <w:t>configured settings to your own domain names and your own corresponding certificates.</w:t>
      </w:r>
    </w:p>
    <w:p w14:paraId="080A30A4" w14:textId="77777777" w:rsidR="00874FD1" w:rsidRDefault="00670F02">
      <w:r>
        <w:br w:type="page"/>
      </w:r>
    </w:p>
    <w:p w14:paraId="09F8C0A6" w14:textId="77777777" w:rsidR="00874FD1" w:rsidRDefault="00874FD1">
      <w:pPr>
        <w:rPr>
          <w:rFonts w:ascii="Quattrocento Sans" w:eastAsia="Quattrocento Sans" w:hAnsi="Quattrocento Sans" w:cs="Quattrocento Sans"/>
          <w:b/>
          <w:color w:val="333333"/>
          <w:sz w:val="36"/>
          <w:szCs w:val="36"/>
        </w:rPr>
      </w:pPr>
    </w:p>
    <w:p w14:paraId="27035535" w14:textId="77777777" w:rsidR="00874FD1" w:rsidRDefault="00670F02">
      <w:pPr>
        <w:spacing w:before="360" w:after="240" w:line="240" w:lineRule="auto"/>
        <w:rPr>
          <w:rFonts w:ascii="Quattrocento Sans" w:eastAsia="Quattrocento Sans" w:hAnsi="Quattrocento Sans" w:cs="Quattrocento Sans"/>
          <w:b/>
          <w:color w:val="333333"/>
          <w:sz w:val="36"/>
          <w:szCs w:val="36"/>
        </w:rPr>
      </w:pPr>
      <w:del w:id="22" w:author="Srini Adhinarayanan" w:date="2017-03-08T05:37:00Z">
        <w:r>
          <w:rPr>
            <w:rFonts w:ascii="Quattrocento Sans" w:eastAsia="Quattrocento Sans" w:hAnsi="Quattrocento Sans" w:cs="Quattrocento Sans"/>
            <w:b/>
            <w:color w:val="333333"/>
            <w:sz w:val="36"/>
            <w:szCs w:val="36"/>
          </w:rPr>
          <w:delText xml:space="preserve">Put </w:delText>
        </w:r>
      </w:del>
      <w:r>
        <w:rPr>
          <w:rFonts w:ascii="Quattrocento Sans" w:eastAsia="Quattrocento Sans" w:hAnsi="Quattrocento Sans" w:cs="Quattrocento Sans"/>
          <w:b/>
          <w:color w:val="333333"/>
          <w:sz w:val="36"/>
          <w:szCs w:val="36"/>
        </w:rPr>
        <w:t>Port, Domain Configuration</w:t>
      </w:r>
      <w:ins w:id="23" w:author="G Janzen" w:date="2017-03-09T09:03:00Z">
        <w:r w:rsidR="00DF2EFE">
          <w:rPr>
            <w:rFonts w:ascii="Quattrocento Sans" w:eastAsia="Quattrocento Sans" w:hAnsi="Quattrocento Sans" w:cs="Quattrocento Sans"/>
            <w:b/>
            <w:color w:val="333333"/>
            <w:sz w:val="36"/>
            <w:szCs w:val="36"/>
          </w:rPr>
          <w:t>,</w:t>
        </w:r>
      </w:ins>
      <w:r>
        <w:rPr>
          <w:rFonts w:ascii="Quattrocento Sans" w:eastAsia="Quattrocento Sans" w:hAnsi="Quattrocento Sans" w:cs="Quattrocento Sans"/>
          <w:b/>
          <w:color w:val="333333"/>
          <w:sz w:val="36"/>
          <w:szCs w:val="36"/>
        </w:rPr>
        <w:t xml:space="preserve"> and Certificate Creation </w:t>
      </w:r>
      <w:del w:id="24" w:author="Srini Adhinarayanan" w:date="2017-03-08T05:37:00Z">
        <w:r>
          <w:rPr>
            <w:rFonts w:ascii="Quattrocento Sans" w:eastAsia="Quattrocento Sans" w:hAnsi="Quattrocento Sans" w:cs="Quattrocento Sans"/>
            <w:b/>
            <w:color w:val="333333"/>
            <w:sz w:val="36"/>
            <w:szCs w:val="36"/>
          </w:rPr>
          <w:delText xml:space="preserve">Here </w:delText>
        </w:r>
      </w:del>
    </w:p>
    <w:p w14:paraId="45E88EDF" w14:textId="77777777" w:rsidR="00874FD1" w:rsidRDefault="00670F02">
      <w:pPr>
        <w:spacing w:before="160" w:after="0" w:line="240" w:lineRule="auto"/>
        <w:rPr>
          <w:rFonts w:ascii="Times New Roman" w:eastAsia="Times New Roman" w:hAnsi="Times New Roman" w:cs="Times New Roman"/>
          <w:sz w:val="24"/>
          <w:szCs w:val="24"/>
        </w:rPr>
      </w:pPr>
      <w:del w:id="25" w:author="Srini Adhinarayanan" w:date="2017-03-08T05:38:00Z">
        <w:r>
          <w:rPr>
            <w:rFonts w:ascii="Quattrocento Sans" w:eastAsia="Quattrocento Sans" w:hAnsi="Quattrocento Sans" w:cs="Quattrocento Sans"/>
            <w:color w:val="333333"/>
            <w:sz w:val="24"/>
            <w:szCs w:val="24"/>
            <w:highlight w:val="yellow"/>
          </w:rPr>
          <w:delText>&lt;For each server, what ports need to be open&gt;</w:delText>
        </w:r>
      </w:del>
    </w:p>
    <w:tbl>
      <w:tblPr>
        <w:tblStyle w:val="a"/>
        <w:tblW w:w="0" w:type="auto"/>
        <w:tblInd w:w="-160" w:type="dxa"/>
        <w:tblLayout w:type="fixed"/>
        <w:tblLook w:val="0400" w:firstRow="0" w:lastRow="0" w:firstColumn="0" w:lastColumn="0" w:noHBand="0" w:noVBand="1"/>
      </w:tblPr>
      <w:tblGrid>
        <w:gridCol w:w="3120"/>
        <w:gridCol w:w="3120"/>
        <w:gridCol w:w="3120"/>
      </w:tblGrid>
      <w:tr w:rsidR="00874FD1" w14:paraId="067E5C63" w14:textId="77777777">
        <w:trPr>
          <w:ins w:id="26" w:author="Srini Adhinarayanan" w:date="2017-03-08T05:30:00Z"/>
        </w:trPr>
        <w:tc>
          <w:tcPr>
            <w:tcW w:w="3120" w:type="dxa"/>
            <w:tcBorders>
              <w:top w:val="single" w:sz="6" w:space="0" w:color="DDDDDD"/>
              <w:left w:val="single" w:sz="6" w:space="0" w:color="DDDDDD"/>
              <w:bottom w:val="single" w:sz="6" w:space="0" w:color="DDDDDD"/>
              <w:right w:val="single" w:sz="6" w:space="0" w:color="DDDDDD"/>
            </w:tcBorders>
            <w:shd w:val="clear" w:color="auto" w:fill="F0F0F0"/>
            <w:tcMar>
              <w:top w:w="100" w:type="dxa"/>
              <w:left w:w="160" w:type="dxa"/>
              <w:bottom w:w="100" w:type="dxa"/>
              <w:right w:w="220" w:type="dxa"/>
            </w:tcMar>
          </w:tcPr>
          <w:p w14:paraId="05BDD8D5" w14:textId="77777777" w:rsidR="00874FD1" w:rsidRDefault="00670F02">
            <w:pPr>
              <w:spacing w:before="160" w:after="0" w:line="240" w:lineRule="auto"/>
              <w:jc w:val="center"/>
              <w:rPr>
                <w:ins w:id="27" w:author="Srini Adhinarayanan" w:date="2017-03-08T05:30:00Z"/>
                <w:rFonts w:ascii="Times New Roman" w:eastAsia="Times New Roman" w:hAnsi="Times New Roman" w:cs="Times New Roman"/>
                <w:sz w:val="24"/>
                <w:szCs w:val="24"/>
              </w:rPr>
            </w:pPr>
            <w:ins w:id="28" w:author="Srini Adhinarayanan" w:date="2017-03-08T05:30:00Z">
              <w:r>
                <w:rPr>
                  <w:rFonts w:ascii="Arial" w:eastAsia="Arial" w:hAnsi="Arial" w:cs="Arial"/>
                  <w:b/>
                  <w:sz w:val="21"/>
                  <w:szCs w:val="21"/>
                  <w:shd w:val="clear" w:color="auto" w:fill="F0F0F0"/>
                </w:rPr>
                <w:t>Server</w:t>
              </w:r>
            </w:ins>
          </w:p>
        </w:tc>
        <w:tc>
          <w:tcPr>
            <w:tcW w:w="3120" w:type="dxa"/>
            <w:tcBorders>
              <w:top w:val="single" w:sz="6" w:space="0" w:color="DDDDDD"/>
              <w:left w:val="single" w:sz="6" w:space="0" w:color="DDDDDD"/>
              <w:bottom w:val="single" w:sz="6" w:space="0" w:color="DDDDDD"/>
              <w:right w:val="single" w:sz="6" w:space="0" w:color="DDDDDD"/>
            </w:tcBorders>
            <w:shd w:val="clear" w:color="auto" w:fill="F0F0F0"/>
            <w:tcMar>
              <w:top w:w="100" w:type="dxa"/>
              <w:left w:w="160" w:type="dxa"/>
              <w:bottom w:w="100" w:type="dxa"/>
              <w:right w:w="220" w:type="dxa"/>
            </w:tcMar>
          </w:tcPr>
          <w:p w14:paraId="5F34125B" w14:textId="77777777" w:rsidR="00874FD1" w:rsidRDefault="00670F02">
            <w:pPr>
              <w:spacing w:before="160" w:after="0" w:line="240" w:lineRule="auto"/>
              <w:jc w:val="center"/>
              <w:rPr>
                <w:ins w:id="29" w:author="Srini Adhinarayanan" w:date="2017-03-08T05:30:00Z"/>
                <w:rFonts w:ascii="Times New Roman" w:eastAsia="Times New Roman" w:hAnsi="Times New Roman" w:cs="Times New Roman"/>
                <w:sz w:val="24"/>
                <w:szCs w:val="24"/>
              </w:rPr>
            </w:pPr>
            <w:ins w:id="30" w:author="Srini Adhinarayanan" w:date="2017-03-08T05:30:00Z">
              <w:r>
                <w:rPr>
                  <w:rFonts w:ascii="Arial" w:eastAsia="Arial" w:hAnsi="Arial" w:cs="Arial"/>
                  <w:b/>
                  <w:sz w:val="21"/>
                  <w:szCs w:val="21"/>
                  <w:shd w:val="clear" w:color="auto" w:fill="F0F0F0"/>
                </w:rPr>
                <w:t>Ports - Inbound</w:t>
              </w:r>
            </w:ins>
          </w:p>
        </w:tc>
        <w:tc>
          <w:tcPr>
            <w:tcW w:w="3120" w:type="dxa"/>
            <w:tcBorders>
              <w:top w:val="single" w:sz="6" w:space="0" w:color="DDDDDD"/>
              <w:left w:val="single" w:sz="6" w:space="0" w:color="DDDDDD"/>
              <w:bottom w:val="single" w:sz="6" w:space="0" w:color="DDDDDD"/>
              <w:right w:val="single" w:sz="6" w:space="0" w:color="DDDDDD"/>
            </w:tcBorders>
            <w:shd w:val="clear" w:color="auto" w:fill="F0F0F0"/>
          </w:tcPr>
          <w:p w14:paraId="6BB128FD" w14:textId="77777777" w:rsidR="00874FD1" w:rsidRDefault="00670F02">
            <w:pPr>
              <w:spacing w:before="160" w:after="0" w:line="240" w:lineRule="auto"/>
              <w:jc w:val="center"/>
              <w:rPr>
                <w:ins w:id="31" w:author="Srini Adhinarayanan" w:date="2017-03-08T05:30:00Z"/>
                <w:rFonts w:ascii="Arial" w:eastAsia="Arial" w:hAnsi="Arial" w:cs="Arial"/>
                <w:b/>
                <w:sz w:val="21"/>
                <w:szCs w:val="21"/>
                <w:shd w:val="clear" w:color="auto" w:fill="F0F0F0"/>
              </w:rPr>
            </w:pPr>
            <w:ins w:id="32" w:author="Srini Adhinarayanan" w:date="2017-03-08T05:30:00Z">
              <w:r>
                <w:rPr>
                  <w:rFonts w:ascii="Arial" w:eastAsia="Arial" w:hAnsi="Arial" w:cs="Arial"/>
                  <w:b/>
                  <w:sz w:val="21"/>
                  <w:szCs w:val="21"/>
                  <w:shd w:val="clear" w:color="auto" w:fill="F0F0F0"/>
                </w:rPr>
                <w:t>Outbound</w:t>
              </w:r>
            </w:ins>
          </w:p>
        </w:tc>
      </w:tr>
      <w:tr w:rsidR="00874FD1" w14:paraId="14C15C38" w14:textId="77777777">
        <w:trPr>
          <w:ins w:id="33" w:author="Srini Adhinarayanan" w:date="2017-03-08T05:30:00Z"/>
        </w:trPr>
        <w:tc>
          <w:tcPr>
            <w:tcW w:w="3120"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14:paraId="38AAF9CA" w14:textId="77777777" w:rsidR="00874FD1" w:rsidRDefault="00670F02">
            <w:pPr>
              <w:spacing w:before="160" w:after="0" w:line="240" w:lineRule="auto"/>
              <w:jc w:val="center"/>
              <w:rPr>
                <w:ins w:id="34" w:author="Srini Adhinarayanan" w:date="2017-03-08T05:30:00Z"/>
                <w:rFonts w:ascii="Times New Roman" w:eastAsia="Times New Roman" w:hAnsi="Times New Roman" w:cs="Times New Roman"/>
                <w:sz w:val="24"/>
                <w:szCs w:val="24"/>
              </w:rPr>
            </w:pPr>
            <w:ins w:id="35" w:author="Srini Adhinarayanan" w:date="2017-03-08T05:30:00Z">
              <w:r>
                <w:rPr>
                  <w:rFonts w:ascii="Arial" w:eastAsia="Arial" w:hAnsi="Arial" w:cs="Arial"/>
                  <w:color w:val="333333"/>
                  <w:sz w:val="21"/>
                  <w:szCs w:val="21"/>
                  <w:highlight w:val="white"/>
                </w:rPr>
                <w:t>Edge Test Tool</w:t>
              </w:r>
            </w:ins>
          </w:p>
        </w:tc>
        <w:tc>
          <w:tcPr>
            <w:tcW w:w="3120"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14:paraId="123D7A3A" w14:textId="77777777" w:rsidR="00874FD1" w:rsidRDefault="00DF2EFE">
            <w:pPr>
              <w:spacing w:after="0" w:line="240" w:lineRule="auto"/>
              <w:rPr>
                <w:ins w:id="36" w:author="Srini Adhinarayanan" w:date="2017-03-08T05:30:00Z"/>
                <w:rFonts w:ascii="Times New Roman" w:eastAsia="Times New Roman" w:hAnsi="Times New Roman" w:cs="Times New Roman"/>
                <w:sz w:val="24"/>
                <w:szCs w:val="24"/>
              </w:rPr>
              <w:pPrChange w:id="37" w:author="G Janzen" w:date="2017-03-09T09:03:00Z">
                <w:pPr>
                  <w:spacing w:after="0" w:line="240" w:lineRule="auto"/>
                  <w:ind w:firstLine="720"/>
                </w:pPr>
              </w:pPrChange>
            </w:pPr>
            <w:ins w:id="38" w:author="G Janzen" w:date="2017-03-09T09:03:00Z">
              <w:r>
                <w:rPr>
                  <w:rFonts w:ascii="Arial" w:eastAsia="Arial" w:hAnsi="Arial" w:cs="Arial"/>
                  <w:color w:val="333333"/>
                  <w:sz w:val="21"/>
                  <w:szCs w:val="21"/>
                </w:rPr>
                <w:t xml:space="preserve">- </w:t>
              </w:r>
            </w:ins>
            <w:ins w:id="39" w:author="Srini Adhinarayanan" w:date="2017-03-08T05:30:00Z">
              <w:r w:rsidR="00670F02">
                <w:rPr>
                  <w:rFonts w:ascii="Arial" w:eastAsia="Arial" w:hAnsi="Arial" w:cs="Arial"/>
                  <w:color w:val="333333"/>
                  <w:sz w:val="21"/>
                  <w:szCs w:val="21"/>
                </w:rPr>
                <w:t>25 (SMTP)</w:t>
              </w:r>
            </w:ins>
          </w:p>
          <w:p w14:paraId="5B86AD41" w14:textId="77777777" w:rsidR="00874FD1" w:rsidRDefault="00DF2EFE">
            <w:pPr>
              <w:spacing w:after="0" w:line="240" w:lineRule="auto"/>
              <w:rPr>
                <w:ins w:id="40" w:author="Srini Adhinarayanan" w:date="2017-03-08T05:30:00Z"/>
                <w:rFonts w:ascii="Times New Roman" w:eastAsia="Times New Roman" w:hAnsi="Times New Roman" w:cs="Times New Roman"/>
                <w:sz w:val="24"/>
                <w:szCs w:val="24"/>
              </w:rPr>
              <w:pPrChange w:id="41" w:author="G Janzen" w:date="2017-03-09T09:03:00Z">
                <w:pPr>
                  <w:spacing w:after="0" w:line="240" w:lineRule="auto"/>
                  <w:ind w:firstLine="720"/>
                </w:pPr>
              </w:pPrChange>
            </w:pPr>
            <w:ins w:id="42" w:author="G Janzen" w:date="2017-03-09T09:03:00Z">
              <w:r>
                <w:rPr>
                  <w:rFonts w:ascii="Arial" w:eastAsia="Arial" w:hAnsi="Arial" w:cs="Arial"/>
                  <w:color w:val="333333"/>
                  <w:sz w:val="21"/>
                  <w:szCs w:val="21"/>
                </w:rPr>
                <w:t xml:space="preserve">- </w:t>
              </w:r>
            </w:ins>
            <w:ins w:id="43" w:author="Srini Adhinarayanan" w:date="2017-03-08T05:30:00Z">
              <w:r w:rsidR="00670F02">
                <w:rPr>
                  <w:rFonts w:ascii="Arial" w:eastAsia="Arial" w:hAnsi="Arial" w:cs="Arial"/>
                  <w:color w:val="333333"/>
                  <w:sz w:val="21"/>
                  <w:szCs w:val="21"/>
                </w:rPr>
                <w:t>53 TCP/UDP (DNS)</w:t>
              </w:r>
            </w:ins>
          </w:p>
          <w:p w14:paraId="58B17A91" w14:textId="77777777" w:rsidR="00874FD1" w:rsidRDefault="00DF2EFE">
            <w:pPr>
              <w:spacing w:after="0" w:line="240" w:lineRule="auto"/>
              <w:rPr>
                <w:ins w:id="44" w:author="Srini Adhinarayanan" w:date="2017-03-08T05:30:00Z"/>
                <w:rFonts w:ascii="Times New Roman" w:eastAsia="Times New Roman" w:hAnsi="Times New Roman" w:cs="Times New Roman"/>
                <w:sz w:val="24"/>
                <w:szCs w:val="24"/>
              </w:rPr>
              <w:pPrChange w:id="45" w:author="G Janzen" w:date="2017-03-09T09:03:00Z">
                <w:pPr>
                  <w:spacing w:after="0" w:line="240" w:lineRule="auto"/>
                  <w:ind w:firstLine="720"/>
                </w:pPr>
              </w:pPrChange>
            </w:pPr>
            <w:ins w:id="46" w:author="G Janzen" w:date="2017-03-09T09:03:00Z">
              <w:r>
                <w:rPr>
                  <w:rFonts w:ascii="Arial" w:eastAsia="Arial" w:hAnsi="Arial" w:cs="Arial"/>
                </w:rPr>
                <w:t xml:space="preserve">- </w:t>
              </w:r>
            </w:ins>
            <w:ins w:id="47" w:author="Srini Adhinarayanan" w:date="2017-03-08T05:30:00Z">
              <w:r w:rsidR="00670F02">
                <w:rPr>
                  <w:rFonts w:ascii="Arial" w:eastAsia="Arial" w:hAnsi="Arial" w:cs="Arial"/>
                </w:rPr>
                <w:t>11080/11084/8888 (toolkit)</w:t>
              </w:r>
            </w:ins>
          </w:p>
          <w:p w14:paraId="2BB7F25B" w14:textId="77777777" w:rsidR="00874FD1" w:rsidRDefault="00DF2EFE">
            <w:pPr>
              <w:spacing w:after="0" w:line="240" w:lineRule="auto"/>
              <w:rPr>
                <w:ins w:id="48" w:author="Srini Adhinarayanan" w:date="2017-03-08T05:30:00Z"/>
                <w:rFonts w:ascii="Times New Roman" w:eastAsia="Times New Roman" w:hAnsi="Times New Roman" w:cs="Times New Roman"/>
                <w:sz w:val="24"/>
                <w:szCs w:val="24"/>
              </w:rPr>
              <w:pPrChange w:id="49" w:author="G Janzen" w:date="2017-03-09T09:03:00Z">
                <w:pPr>
                  <w:spacing w:after="0" w:line="240" w:lineRule="auto"/>
                  <w:ind w:firstLine="720"/>
                </w:pPr>
              </w:pPrChange>
            </w:pPr>
            <w:ins w:id="50" w:author="G Janzen" w:date="2017-03-09T09:04:00Z">
              <w:r>
                <w:rPr>
                  <w:rFonts w:ascii="Arial" w:eastAsia="Arial" w:hAnsi="Arial" w:cs="Arial"/>
                </w:rPr>
                <w:t xml:space="preserve">- </w:t>
              </w:r>
            </w:ins>
            <w:ins w:id="51" w:author="Srini Adhinarayanan" w:date="2017-03-08T05:30:00Z">
              <w:r w:rsidR="00670F02">
                <w:rPr>
                  <w:rFonts w:ascii="Arial" w:eastAsia="Arial" w:hAnsi="Arial" w:cs="Arial"/>
                </w:rPr>
                <w:t xml:space="preserve">80/443 </w:t>
              </w:r>
            </w:ins>
          </w:p>
        </w:tc>
        <w:tc>
          <w:tcPr>
            <w:tcW w:w="3120" w:type="dxa"/>
            <w:tcBorders>
              <w:top w:val="single" w:sz="6" w:space="0" w:color="DDDDDD"/>
              <w:left w:val="single" w:sz="6" w:space="0" w:color="DDDDDD"/>
              <w:bottom w:val="single" w:sz="6" w:space="0" w:color="DDDDDD"/>
              <w:right w:val="single" w:sz="6" w:space="0" w:color="DDDDDD"/>
            </w:tcBorders>
          </w:tcPr>
          <w:p w14:paraId="4AD95331" w14:textId="77777777" w:rsidR="00874FD1" w:rsidRDefault="00DF2EFE">
            <w:pPr>
              <w:spacing w:after="0" w:line="240" w:lineRule="auto"/>
              <w:rPr>
                <w:ins w:id="52" w:author="Srini Adhinarayanan" w:date="2017-03-08T05:30:00Z"/>
                <w:rFonts w:ascii="Arial" w:eastAsia="Arial" w:hAnsi="Arial" w:cs="Arial"/>
                <w:color w:val="333333"/>
                <w:sz w:val="21"/>
                <w:szCs w:val="21"/>
                <w:highlight w:val="white"/>
              </w:rPr>
              <w:pPrChange w:id="53" w:author="G Janzen" w:date="2017-03-09T09:04:00Z">
                <w:pPr>
                  <w:spacing w:after="0" w:line="240" w:lineRule="auto"/>
                  <w:ind w:firstLine="720"/>
                </w:pPr>
              </w:pPrChange>
            </w:pPr>
            <w:ins w:id="54" w:author="G Janzen" w:date="2017-03-09T09:04:00Z">
              <w:r>
                <w:rPr>
                  <w:rFonts w:ascii="Arial" w:eastAsia="Arial" w:hAnsi="Arial" w:cs="Arial"/>
                  <w:color w:val="333333"/>
                  <w:sz w:val="21"/>
                  <w:szCs w:val="21"/>
                </w:rPr>
                <w:t xml:space="preserve">- </w:t>
              </w:r>
            </w:ins>
            <w:ins w:id="55" w:author="Srini Adhinarayanan" w:date="2017-03-08T05:30:00Z">
              <w:r w:rsidR="00670F02">
                <w:rPr>
                  <w:rFonts w:ascii="Arial" w:eastAsia="Arial" w:hAnsi="Arial" w:cs="Arial"/>
                  <w:color w:val="333333"/>
                  <w:sz w:val="21"/>
                  <w:szCs w:val="21"/>
                </w:rPr>
                <w:t>25/53/</w:t>
              </w:r>
              <w:r w:rsidR="00670F02">
                <w:rPr>
                  <w:rFonts w:ascii="Arial" w:eastAsia="Arial" w:hAnsi="Arial" w:cs="Arial"/>
                  <w:color w:val="333333"/>
                  <w:sz w:val="21"/>
                  <w:szCs w:val="21"/>
                  <w:highlight w:val="white"/>
                </w:rPr>
                <w:t>10389/11389/12389/</w:t>
              </w:r>
            </w:ins>
          </w:p>
          <w:p w14:paraId="0E59593E" w14:textId="77777777" w:rsidR="00874FD1" w:rsidRDefault="00DF2EFE">
            <w:pPr>
              <w:spacing w:after="0" w:line="240" w:lineRule="auto"/>
              <w:rPr>
                <w:ins w:id="56" w:author="Srini Adhinarayanan" w:date="2017-03-08T05:30:00Z"/>
                <w:rFonts w:ascii="Arial" w:eastAsia="Arial" w:hAnsi="Arial" w:cs="Arial"/>
                <w:color w:val="333333"/>
                <w:sz w:val="21"/>
                <w:szCs w:val="21"/>
              </w:rPr>
              <w:pPrChange w:id="57" w:author="G Janzen" w:date="2017-03-09T09:04:00Z">
                <w:pPr>
                  <w:spacing w:after="0" w:line="240" w:lineRule="auto"/>
                  <w:ind w:firstLine="720"/>
                </w:pPr>
              </w:pPrChange>
            </w:pPr>
            <w:ins w:id="58" w:author="G Janzen" w:date="2017-03-09T09:07:00Z">
              <w:r>
                <w:rPr>
                  <w:rFonts w:ascii="Arial" w:eastAsia="Arial" w:hAnsi="Arial" w:cs="Arial"/>
                  <w:color w:val="333333"/>
                  <w:sz w:val="21"/>
                  <w:szCs w:val="21"/>
                  <w:highlight w:val="white"/>
                </w:rPr>
                <w:t xml:space="preserve">  </w:t>
              </w:r>
            </w:ins>
            <w:ins w:id="59" w:author="Srini Adhinarayanan" w:date="2017-03-08T05:30:00Z">
              <w:r w:rsidR="00670F02">
                <w:rPr>
                  <w:rFonts w:ascii="Arial" w:eastAsia="Arial" w:hAnsi="Arial" w:cs="Arial"/>
                  <w:color w:val="333333"/>
                  <w:sz w:val="21"/>
                  <w:szCs w:val="21"/>
                  <w:highlight w:val="white"/>
                </w:rPr>
                <w:t>110/143/SUT’s XDR ports</w:t>
              </w:r>
            </w:ins>
          </w:p>
        </w:tc>
      </w:tr>
      <w:tr w:rsidR="00874FD1" w14:paraId="46F111F3" w14:textId="77777777">
        <w:trPr>
          <w:ins w:id="60" w:author="Srini Adhinarayanan" w:date="2017-03-08T05:30:00Z"/>
        </w:trPr>
        <w:tc>
          <w:tcPr>
            <w:tcW w:w="3120"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14:paraId="58FB88C3" w14:textId="77777777" w:rsidR="00874FD1" w:rsidRDefault="00670F02">
            <w:pPr>
              <w:spacing w:before="160" w:after="0" w:line="240" w:lineRule="auto"/>
              <w:jc w:val="center"/>
              <w:rPr>
                <w:ins w:id="61" w:author="Srini Adhinarayanan" w:date="2017-03-08T05:30:00Z"/>
                <w:rFonts w:ascii="Times New Roman" w:eastAsia="Times New Roman" w:hAnsi="Times New Roman" w:cs="Times New Roman"/>
                <w:sz w:val="24"/>
                <w:szCs w:val="24"/>
              </w:rPr>
            </w:pPr>
            <w:ins w:id="62" w:author="Srini Adhinarayanan" w:date="2017-03-08T05:30:00Z">
              <w:r>
                <w:rPr>
                  <w:rFonts w:ascii="Arial" w:eastAsia="Arial" w:hAnsi="Arial" w:cs="Arial"/>
                  <w:color w:val="333333"/>
                  <w:sz w:val="21"/>
                  <w:szCs w:val="21"/>
                  <w:highlight w:val="white"/>
                </w:rPr>
                <w:t>James Server</w:t>
              </w:r>
            </w:ins>
          </w:p>
        </w:tc>
        <w:tc>
          <w:tcPr>
            <w:tcW w:w="3120"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14:paraId="44BA986D" w14:textId="77777777" w:rsidR="00DF2EFE" w:rsidRDefault="00DF2EFE" w:rsidP="00E86673">
            <w:pPr>
              <w:spacing w:after="0" w:line="240" w:lineRule="auto"/>
              <w:rPr>
                <w:ins w:id="63" w:author="G Janzen" w:date="2017-03-09T09:05:00Z"/>
                <w:rFonts w:ascii="Arial" w:eastAsia="Arial" w:hAnsi="Arial" w:cs="Arial"/>
                <w:color w:val="333333"/>
                <w:sz w:val="21"/>
                <w:szCs w:val="21"/>
              </w:rPr>
            </w:pPr>
            <w:ins w:id="64" w:author="G Janzen" w:date="2017-03-09T09:05:00Z">
              <w:r>
                <w:rPr>
                  <w:rFonts w:ascii="Arial" w:eastAsia="Arial" w:hAnsi="Arial" w:cs="Arial"/>
                  <w:color w:val="333333"/>
                  <w:sz w:val="21"/>
                  <w:szCs w:val="21"/>
                </w:rPr>
                <w:t xml:space="preserve">- </w:t>
              </w:r>
            </w:ins>
            <w:ins w:id="65" w:author="Srini Adhinarayanan" w:date="2017-03-08T05:30:00Z">
              <w:del w:id="66" w:author="G Janzen" w:date="2017-03-09T09:05:00Z">
                <w:r w:rsidR="00670F02" w:rsidRPr="00DF2EFE" w:rsidDel="00DF2EFE">
                  <w:rPr>
                    <w:rFonts w:ascii="Arial" w:eastAsia="Arial" w:hAnsi="Arial" w:cs="Arial"/>
                    <w:color w:val="333333"/>
                    <w:sz w:val="21"/>
                    <w:szCs w:val="21"/>
                    <w:rPrChange w:id="67" w:author="G Janzen" w:date="2017-03-09T09:05:00Z">
                      <w:rPr/>
                    </w:rPrChange>
                  </w:rPr>
                  <w:delText>           </w:delText>
                </w:r>
              </w:del>
              <w:r w:rsidR="00670F02" w:rsidRPr="00DF2EFE">
                <w:rPr>
                  <w:rFonts w:ascii="Arial" w:eastAsia="Arial" w:hAnsi="Arial" w:cs="Arial"/>
                  <w:color w:val="333333"/>
                  <w:sz w:val="21"/>
                  <w:szCs w:val="21"/>
                  <w:rPrChange w:id="68" w:author="G Janzen" w:date="2017-03-09T09:05:00Z">
                    <w:rPr/>
                  </w:rPrChange>
                </w:rPr>
                <w:t xml:space="preserve">25 (SMTP) </w:t>
              </w:r>
            </w:ins>
          </w:p>
          <w:p w14:paraId="4576638A" w14:textId="77777777" w:rsidR="00DF2EFE" w:rsidRDefault="00DF2EFE" w:rsidP="00E86673">
            <w:pPr>
              <w:spacing w:after="0" w:line="240" w:lineRule="auto"/>
              <w:rPr>
                <w:ins w:id="69" w:author="G Janzen" w:date="2017-03-09T09:05:00Z"/>
                <w:rFonts w:ascii="Arial" w:eastAsia="Arial" w:hAnsi="Arial" w:cs="Arial"/>
                <w:color w:val="333333"/>
                <w:sz w:val="21"/>
                <w:szCs w:val="21"/>
              </w:rPr>
            </w:pPr>
            <w:ins w:id="70" w:author="G Janzen" w:date="2017-03-09T09:05:00Z">
              <w:r>
                <w:rPr>
                  <w:rFonts w:ascii="Arial" w:eastAsia="Arial" w:hAnsi="Arial" w:cs="Arial"/>
                  <w:color w:val="333333"/>
                  <w:sz w:val="21"/>
                  <w:szCs w:val="21"/>
                </w:rPr>
                <w:t xml:space="preserve">- </w:t>
              </w:r>
            </w:ins>
            <w:ins w:id="71" w:author="Srini Adhinarayanan" w:date="2017-03-08T05:30:00Z">
              <w:r w:rsidR="00670F02" w:rsidRPr="00DF2EFE">
                <w:rPr>
                  <w:rFonts w:ascii="Arial" w:eastAsia="Arial" w:hAnsi="Arial" w:cs="Arial"/>
                  <w:color w:val="333333"/>
                  <w:sz w:val="21"/>
                  <w:szCs w:val="21"/>
                  <w:rPrChange w:id="72" w:author="G Janzen" w:date="2017-03-09T09:05:00Z">
                    <w:rPr/>
                  </w:rPrChange>
                </w:rPr>
                <w:t xml:space="preserve">110 (POP3) </w:t>
              </w:r>
            </w:ins>
          </w:p>
          <w:p w14:paraId="69D58C15" w14:textId="77777777" w:rsidR="00DF2EFE" w:rsidRDefault="00DF2EFE" w:rsidP="00E86673">
            <w:pPr>
              <w:spacing w:after="0" w:line="240" w:lineRule="auto"/>
              <w:rPr>
                <w:ins w:id="73" w:author="G Janzen" w:date="2017-03-09T09:05:00Z"/>
                <w:rFonts w:ascii="Arial" w:eastAsia="Arial" w:hAnsi="Arial" w:cs="Arial"/>
                <w:color w:val="333333"/>
                <w:sz w:val="21"/>
                <w:szCs w:val="21"/>
              </w:rPr>
            </w:pPr>
            <w:ins w:id="74" w:author="G Janzen" w:date="2017-03-09T09:05:00Z">
              <w:r>
                <w:rPr>
                  <w:rFonts w:ascii="Arial" w:eastAsia="Arial" w:hAnsi="Arial" w:cs="Arial"/>
                  <w:color w:val="333333"/>
                  <w:sz w:val="21"/>
                  <w:szCs w:val="21"/>
                </w:rPr>
                <w:t xml:space="preserve">- </w:t>
              </w:r>
            </w:ins>
            <w:ins w:id="75" w:author="Srini Adhinarayanan" w:date="2017-03-08T05:30:00Z">
              <w:r w:rsidR="00670F02" w:rsidRPr="00DF2EFE">
                <w:rPr>
                  <w:rFonts w:ascii="Arial" w:eastAsia="Arial" w:hAnsi="Arial" w:cs="Arial"/>
                  <w:color w:val="333333"/>
                  <w:sz w:val="21"/>
                  <w:szCs w:val="21"/>
                  <w:rPrChange w:id="76" w:author="G Janzen" w:date="2017-03-09T09:05:00Z">
                    <w:rPr/>
                  </w:rPrChange>
                </w:rPr>
                <w:t xml:space="preserve">143(IMAP4)   </w:t>
              </w:r>
            </w:ins>
          </w:p>
          <w:p w14:paraId="406BF17F" w14:textId="77777777" w:rsidR="00874FD1" w:rsidRPr="00E86673" w:rsidRDefault="00DF2EFE" w:rsidP="00E86673">
            <w:pPr>
              <w:spacing w:after="0" w:line="240" w:lineRule="auto"/>
              <w:rPr>
                <w:ins w:id="77" w:author="Srini Adhinarayanan" w:date="2017-03-08T05:30:00Z"/>
                <w:rFonts w:ascii="Times New Roman" w:eastAsia="Times New Roman" w:hAnsi="Times New Roman" w:cs="Times New Roman"/>
                <w:sz w:val="24"/>
                <w:szCs w:val="24"/>
              </w:rPr>
            </w:pPr>
            <w:ins w:id="78" w:author="G Janzen" w:date="2017-03-09T09:05:00Z">
              <w:r>
                <w:rPr>
                  <w:rFonts w:ascii="Arial" w:eastAsia="Arial" w:hAnsi="Arial" w:cs="Arial"/>
                  <w:color w:val="333333"/>
                  <w:sz w:val="21"/>
                  <w:szCs w:val="21"/>
                </w:rPr>
                <w:t xml:space="preserve">- </w:t>
              </w:r>
            </w:ins>
            <w:ins w:id="79" w:author="Srini Adhinarayanan" w:date="2017-03-08T05:30:00Z">
              <w:r w:rsidR="00670F02" w:rsidRPr="00DF2EFE">
                <w:rPr>
                  <w:rFonts w:ascii="Arial" w:eastAsia="Arial" w:hAnsi="Arial" w:cs="Arial"/>
                  <w:color w:val="333333"/>
                  <w:sz w:val="21"/>
                  <w:szCs w:val="21"/>
                  <w:rPrChange w:id="80" w:author="G Janzen" w:date="2017-03-09T09:05:00Z">
                    <w:rPr/>
                  </w:rPrChange>
                </w:rPr>
                <w:t xml:space="preserve">8080 (tomcat – </w:t>
              </w:r>
            </w:ins>
            <w:ins w:id="81" w:author="G Janzen" w:date="2017-03-09T09:05:00Z">
              <w:r>
                <w:rPr>
                  <w:rFonts w:ascii="Arial" w:eastAsia="Arial" w:hAnsi="Arial" w:cs="Arial"/>
                  <w:color w:val="333333"/>
                  <w:sz w:val="21"/>
                  <w:szCs w:val="21"/>
                </w:rPr>
                <w:t>C-CDA</w:t>
              </w:r>
            </w:ins>
            <w:ins w:id="82" w:author="Srini Adhinarayanan" w:date="2017-03-08T05:30:00Z">
              <w:del w:id="83" w:author="G Janzen" w:date="2017-03-09T09:05:00Z">
                <w:r w:rsidR="00670F02" w:rsidRPr="00DF2EFE" w:rsidDel="00DF2EFE">
                  <w:rPr>
                    <w:rFonts w:ascii="Arial" w:eastAsia="Arial" w:hAnsi="Arial" w:cs="Arial"/>
                    <w:color w:val="333333"/>
                    <w:sz w:val="21"/>
                    <w:szCs w:val="21"/>
                    <w:rPrChange w:id="84" w:author="G Janzen" w:date="2017-03-09T09:05:00Z">
                      <w:rPr/>
                    </w:rPrChange>
                  </w:rPr>
                  <w:delText>ccda</w:delText>
                </w:r>
              </w:del>
              <w:r w:rsidR="00670F02" w:rsidRPr="00DF2EFE">
                <w:rPr>
                  <w:rFonts w:ascii="Arial" w:eastAsia="Arial" w:hAnsi="Arial" w:cs="Arial"/>
                  <w:color w:val="333333"/>
                  <w:sz w:val="21"/>
                  <w:szCs w:val="21"/>
                  <w:rPrChange w:id="85" w:author="G Janzen" w:date="2017-03-09T09:05:00Z">
                    <w:rPr/>
                  </w:rPrChange>
                </w:rPr>
                <w:t xml:space="preserve"> </w:t>
              </w:r>
            </w:ins>
            <w:ins w:id="86" w:author="G Janzen" w:date="2017-03-09T09:07:00Z">
              <w:r>
                <w:rPr>
                  <w:rFonts w:ascii="Arial" w:eastAsia="Arial" w:hAnsi="Arial" w:cs="Arial"/>
                  <w:color w:val="333333"/>
                  <w:sz w:val="21"/>
                  <w:szCs w:val="21"/>
                </w:rPr>
                <w:t xml:space="preserve">   </w:t>
              </w:r>
            </w:ins>
            <w:ins w:id="87" w:author="Srini Adhinarayanan" w:date="2017-03-08T05:30:00Z">
              <w:r w:rsidR="00670F02" w:rsidRPr="00DF2EFE">
                <w:rPr>
                  <w:rFonts w:ascii="Arial" w:eastAsia="Arial" w:hAnsi="Arial" w:cs="Arial"/>
                  <w:color w:val="333333"/>
                  <w:sz w:val="21"/>
                  <w:szCs w:val="21"/>
                  <w:rPrChange w:id="88" w:author="G Janzen" w:date="2017-03-09T09:05:00Z">
                    <w:rPr/>
                  </w:rPrChange>
                </w:rPr>
                <w:t>validator service)</w:t>
              </w:r>
            </w:ins>
          </w:p>
        </w:tc>
        <w:tc>
          <w:tcPr>
            <w:tcW w:w="3120" w:type="dxa"/>
            <w:tcBorders>
              <w:top w:val="single" w:sz="6" w:space="0" w:color="DDDDDD"/>
              <w:left w:val="single" w:sz="6" w:space="0" w:color="DDDDDD"/>
              <w:bottom w:val="single" w:sz="6" w:space="0" w:color="DDDDDD"/>
              <w:right w:val="single" w:sz="6" w:space="0" w:color="DDDDDD"/>
            </w:tcBorders>
          </w:tcPr>
          <w:p w14:paraId="081C763F" w14:textId="77777777" w:rsidR="00874FD1" w:rsidRDefault="00DF2EFE">
            <w:pPr>
              <w:spacing w:after="0" w:line="240" w:lineRule="auto"/>
              <w:rPr>
                <w:ins w:id="89" w:author="Srini Adhinarayanan" w:date="2017-03-08T05:30:00Z"/>
                <w:rFonts w:ascii="Arial" w:eastAsia="Arial" w:hAnsi="Arial" w:cs="Arial"/>
                <w:color w:val="333333"/>
                <w:sz w:val="21"/>
                <w:szCs w:val="21"/>
              </w:rPr>
            </w:pPr>
            <w:ins w:id="90" w:author="G Janzen" w:date="2017-03-09T09:06:00Z">
              <w:r>
                <w:rPr>
                  <w:rFonts w:ascii="Arial" w:eastAsia="Arial" w:hAnsi="Arial" w:cs="Arial"/>
                  <w:color w:val="333333"/>
                  <w:sz w:val="21"/>
                  <w:szCs w:val="21"/>
                </w:rPr>
                <w:t xml:space="preserve">- </w:t>
              </w:r>
            </w:ins>
            <w:ins w:id="91" w:author="Srini Adhinarayanan" w:date="2017-03-08T05:30:00Z">
              <w:del w:id="92" w:author="G Janzen" w:date="2017-03-09T09:06:00Z">
                <w:r w:rsidR="00670F02" w:rsidDel="00DF2EFE">
                  <w:rPr>
                    <w:rFonts w:ascii="Arial" w:eastAsia="Arial" w:hAnsi="Arial" w:cs="Arial"/>
                    <w:color w:val="333333"/>
                    <w:sz w:val="21"/>
                    <w:szCs w:val="21"/>
                  </w:rPr>
                  <w:delText xml:space="preserve">            </w:delText>
                </w:r>
              </w:del>
              <w:r w:rsidR="00670F02">
                <w:rPr>
                  <w:rFonts w:ascii="Arial" w:eastAsia="Arial" w:hAnsi="Arial" w:cs="Arial"/>
                  <w:color w:val="333333"/>
                  <w:sz w:val="21"/>
                  <w:szCs w:val="21"/>
                </w:rPr>
                <w:t>25/110/143</w:t>
              </w:r>
            </w:ins>
          </w:p>
        </w:tc>
      </w:tr>
      <w:tr w:rsidR="00874FD1" w14:paraId="3F121E2A" w14:textId="77777777">
        <w:trPr>
          <w:ins w:id="93" w:author="Srini Adhinarayanan" w:date="2017-03-08T05:30:00Z"/>
        </w:trPr>
        <w:tc>
          <w:tcPr>
            <w:tcW w:w="3120"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14:paraId="294A608F" w14:textId="77777777" w:rsidR="00874FD1" w:rsidRDefault="00670F02">
            <w:pPr>
              <w:spacing w:before="160" w:after="0" w:line="240" w:lineRule="auto"/>
              <w:jc w:val="center"/>
              <w:rPr>
                <w:ins w:id="94" w:author="Srini Adhinarayanan" w:date="2017-03-08T05:30:00Z"/>
                <w:rFonts w:ascii="Times New Roman" w:eastAsia="Times New Roman" w:hAnsi="Times New Roman" w:cs="Times New Roman"/>
                <w:sz w:val="24"/>
                <w:szCs w:val="24"/>
              </w:rPr>
            </w:pPr>
            <w:ins w:id="95" w:author="Srini Adhinarayanan" w:date="2017-03-08T05:30:00Z">
              <w:r>
                <w:rPr>
                  <w:rFonts w:ascii="Arial" w:eastAsia="Arial" w:hAnsi="Arial" w:cs="Arial"/>
                  <w:color w:val="333333"/>
                  <w:sz w:val="21"/>
                  <w:szCs w:val="21"/>
                  <w:highlight w:val="white"/>
                </w:rPr>
                <w:t>Direct Server</w:t>
              </w:r>
            </w:ins>
          </w:p>
        </w:tc>
        <w:tc>
          <w:tcPr>
            <w:tcW w:w="3120"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14:paraId="25671A27" w14:textId="77777777" w:rsidR="00DF2EFE" w:rsidRDefault="00DF2EFE" w:rsidP="00E86673">
            <w:pPr>
              <w:spacing w:after="0" w:line="240" w:lineRule="auto"/>
              <w:rPr>
                <w:ins w:id="96" w:author="G Janzen" w:date="2017-03-09T09:06:00Z"/>
                <w:rFonts w:ascii="Arial" w:eastAsia="Arial" w:hAnsi="Arial" w:cs="Arial"/>
                <w:color w:val="333333"/>
                <w:sz w:val="21"/>
                <w:szCs w:val="21"/>
              </w:rPr>
            </w:pPr>
            <w:ins w:id="97" w:author="G Janzen" w:date="2017-03-09T09:06:00Z">
              <w:r>
                <w:rPr>
                  <w:rFonts w:ascii="Arial" w:eastAsia="Arial" w:hAnsi="Arial" w:cs="Arial"/>
                  <w:color w:val="333333"/>
                  <w:sz w:val="21"/>
                  <w:szCs w:val="21"/>
                </w:rPr>
                <w:t xml:space="preserve">- </w:t>
              </w:r>
            </w:ins>
            <w:ins w:id="98" w:author="Srini Adhinarayanan" w:date="2017-03-08T05:30:00Z">
              <w:del w:id="99" w:author="G Janzen" w:date="2017-03-09T09:06:00Z">
                <w:r w:rsidR="00670F02" w:rsidRPr="00DF2EFE" w:rsidDel="00DF2EFE">
                  <w:rPr>
                    <w:rFonts w:ascii="Arial" w:eastAsia="Arial" w:hAnsi="Arial" w:cs="Arial"/>
                    <w:color w:val="333333"/>
                    <w:sz w:val="21"/>
                    <w:szCs w:val="21"/>
                    <w:rPrChange w:id="100" w:author="G Janzen" w:date="2017-03-09T09:06:00Z">
                      <w:rPr/>
                    </w:rPrChange>
                  </w:rPr>
                  <w:delText>            </w:delText>
                </w:r>
              </w:del>
              <w:r w:rsidR="00670F02" w:rsidRPr="00DF2EFE">
                <w:rPr>
                  <w:rFonts w:ascii="Arial" w:eastAsia="Arial" w:hAnsi="Arial" w:cs="Arial"/>
                  <w:color w:val="333333"/>
                  <w:sz w:val="21"/>
                  <w:szCs w:val="21"/>
                  <w:rPrChange w:id="101" w:author="G Janzen" w:date="2017-03-09T09:06:00Z">
                    <w:rPr/>
                  </w:rPrChange>
                </w:rPr>
                <w:t xml:space="preserve">25 (SMTP) </w:t>
              </w:r>
            </w:ins>
          </w:p>
          <w:p w14:paraId="7F631997" w14:textId="77777777" w:rsidR="00DF2EFE" w:rsidRDefault="00DF2EFE" w:rsidP="00E86673">
            <w:pPr>
              <w:spacing w:after="0" w:line="240" w:lineRule="auto"/>
              <w:rPr>
                <w:ins w:id="102" w:author="G Janzen" w:date="2017-03-09T09:06:00Z"/>
                <w:rFonts w:ascii="Arial" w:eastAsia="Arial" w:hAnsi="Arial" w:cs="Arial"/>
                <w:color w:val="333333"/>
                <w:sz w:val="21"/>
                <w:szCs w:val="21"/>
              </w:rPr>
            </w:pPr>
            <w:ins w:id="103" w:author="G Janzen" w:date="2017-03-09T09:06:00Z">
              <w:r>
                <w:rPr>
                  <w:rFonts w:ascii="Arial" w:eastAsia="Arial" w:hAnsi="Arial" w:cs="Arial"/>
                  <w:color w:val="333333"/>
                  <w:sz w:val="21"/>
                  <w:szCs w:val="21"/>
                </w:rPr>
                <w:t xml:space="preserve">- </w:t>
              </w:r>
            </w:ins>
            <w:ins w:id="104" w:author="Srini Adhinarayanan" w:date="2017-03-08T05:30:00Z">
              <w:r w:rsidR="00670F02" w:rsidRPr="00DF2EFE">
                <w:rPr>
                  <w:rFonts w:ascii="Arial" w:eastAsia="Arial" w:hAnsi="Arial" w:cs="Arial"/>
                  <w:color w:val="333333"/>
                  <w:sz w:val="21"/>
                  <w:szCs w:val="21"/>
                  <w:rPrChange w:id="105" w:author="G Janzen" w:date="2017-03-09T09:06:00Z">
                    <w:rPr/>
                  </w:rPrChange>
                </w:rPr>
                <w:t xml:space="preserve">110 (POP3) </w:t>
              </w:r>
            </w:ins>
          </w:p>
          <w:p w14:paraId="17D9A461" w14:textId="77777777" w:rsidR="00874FD1" w:rsidRPr="00DF2EFE" w:rsidRDefault="00DF2EFE" w:rsidP="00E86673">
            <w:pPr>
              <w:spacing w:after="0" w:line="240" w:lineRule="auto"/>
              <w:rPr>
                <w:ins w:id="106" w:author="Srini Adhinarayanan" w:date="2017-03-08T05:30:00Z"/>
                <w:rFonts w:ascii="Arial" w:eastAsia="Arial" w:hAnsi="Arial" w:cs="Arial"/>
                <w:color w:val="333333"/>
                <w:sz w:val="21"/>
                <w:szCs w:val="21"/>
                <w:rPrChange w:id="107" w:author="G Janzen" w:date="2017-03-09T09:06:00Z">
                  <w:rPr>
                    <w:ins w:id="108" w:author="Srini Adhinarayanan" w:date="2017-03-08T05:30:00Z"/>
                  </w:rPr>
                </w:rPrChange>
              </w:rPr>
            </w:pPr>
            <w:ins w:id="109" w:author="G Janzen" w:date="2017-03-09T09:06:00Z">
              <w:r>
                <w:rPr>
                  <w:rFonts w:ascii="Arial" w:eastAsia="Arial" w:hAnsi="Arial" w:cs="Arial"/>
                  <w:color w:val="333333"/>
                  <w:sz w:val="21"/>
                  <w:szCs w:val="21"/>
                </w:rPr>
                <w:t xml:space="preserve">- </w:t>
              </w:r>
            </w:ins>
            <w:ins w:id="110" w:author="Srini Adhinarayanan" w:date="2017-03-08T05:30:00Z">
              <w:r w:rsidR="00670F02" w:rsidRPr="00DF2EFE">
                <w:rPr>
                  <w:rFonts w:ascii="Arial" w:eastAsia="Arial" w:hAnsi="Arial" w:cs="Arial"/>
                  <w:color w:val="333333"/>
                  <w:sz w:val="21"/>
                  <w:szCs w:val="21"/>
                  <w:rPrChange w:id="111" w:author="G Janzen" w:date="2017-03-09T09:06:00Z">
                    <w:rPr/>
                  </w:rPrChange>
                </w:rPr>
                <w:t>143(IMAP4)</w:t>
              </w:r>
            </w:ins>
          </w:p>
          <w:p w14:paraId="1383CDB8" w14:textId="77777777" w:rsidR="00874FD1" w:rsidDel="00DF2EFE" w:rsidRDefault="00670F02">
            <w:pPr>
              <w:spacing w:after="0" w:line="240" w:lineRule="auto"/>
              <w:rPr>
                <w:del w:id="112" w:author="G Janzen" w:date="2017-03-09T09:06:00Z"/>
                <w:rFonts w:ascii="Arial" w:eastAsia="Arial" w:hAnsi="Arial" w:cs="Arial"/>
                <w:color w:val="333333"/>
                <w:sz w:val="21"/>
                <w:szCs w:val="21"/>
              </w:rPr>
            </w:pPr>
            <w:ins w:id="113" w:author="Srini Adhinarayanan" w:date="2017-03-08T05:30:00Z">
              <w:r>
                <w:rPr>
                  <w:rFonts w:ascii="Arial" w:eastAsia="Arial" w:hAnsi="Arial" w:cs="Arial"/>
                  <w:color w:val="333333"/>
                  <w:sz w:val="21"/>
                  <w:szCs w:val="21"/>
                </w:rPr>
                <w:t xml:space="preserve"> </w:t>
              </w:r>
            </w:ins>
            <w:ins w:id="114" w:author="G Janzen" w:date="2017-03-09T09:06:00Z">
              <w:r w:rsidR="00DF2EFE">
                <w:rPr>
                  <w:rFonts w:ascii="Arial" w:eastAsia="Arial" w:hAnsi="Arial" w:cs="Arial"/>
                  <w:color w:val="333333"/>
                  <w:sz w:val="21"/>
                  <w:szCs w:val="21"/>
                </w:rPr>
                <w:t xml:space="preserve">- </w:t>
              </w:r>
            </w:ins>
            <w:ins w:id="115" w:author="Srini Adhinarayanan" w:date="2017-03-08T05:30:00Z">
              <w:r>
                <w:rPr>
                  <w:rFonts w:ascii="Arial" w:eastAsia="Arial" w:hAnsi="Arial" w:cs="Arial"/>
                  <w:color w:val="333333"/>
                  <w:sz w:val="21"/>
                  <w:szCs w:val="21"/>
                </w:rPr>
                <w:t>53 TCP/UDP (DNS)</w:t>
              </w:r>
            </w:ins>
          </w:p>
          <w:p w14:paraId="4277D353" w14:textId="77777777" w:rsidR="00DF2EFE" w:rsidRDefault="00DF2EFE">
            <w:pPr>
              <w:spacing w:after="0" w:line="240" w:lineRule="auto"/>
              <w:rPr>
                <w:ins w:id="116" w:author="G Janzen" w:date="2017-03-09T09:06:00Z"/>
                <w:rFonts w:ascii="Arial" w:eastAsia="Arial" w:hAnsi="Arial" w:cs="Arial"/>
                <w:color w:val="333333"/>
                <w:sz w:val="21"/>
                <w:szCs w:val="21"/>
              </w:rPr>
            </w:pPr>
          </w:p>
          <w:p w14:paraId="09F2FBEF" w14:textId="77777777" w:rsidR="00874FD1" w:rsidRDefault="00DF2EFE" w:rsidP="00E86673">
            <w:pPr>
              <w:spacing w:after="0" w:line="240" w:lineRule="auto"/>
              <w:rPr>
                <w:ins w:id="117" w:author="Srini Adhinarayanan" w:date="2017-03-08T05:30:00Z"/>
                <w:rFonts w:ascii="Times New Roman" w:eastAsia="Times New Roman" w:hAnsi="Times New Roman" w:cs="Times New Roman"/>
                <w:sz w:val="24"/>
                <w:szCs w:val="24"/>
              </w:rPr>
            </w:pPr>
            <w:ins w:id="118" w:author="G Janzen" w:date="2017-03-09T09:06:00Z">
              <w:r>
                <w:rPr>
                  <w:rFonts w:ascii="Arial" w:eastAsia="Arial" w:hAnsi="Arial" w:cs="Arial"/>
                  <w:color w:val="333333"/>
                  <w:sz w:val="21"/>
                  <w:szCs w:val="21"/>
                </w:rPr>
                <w:t xml:space="preserve">- </w:t>
              </w:r>
            </w:ins>
            <w:ins w:id="119" w:author="Srini Adhinarayanan" w:date="2017-03-08T05:30:00Z">
              <w:del w:id="120" w:author="G Janzen" w:date="2017-03-09T09:06:00Z">
                <w:r w:rsidR="00670F02" w:rsidDel="00DF2EFE">
                  <w:rPr>
                    <w:rFonts w:ascii="Arial" w:eastAsia="Arial" w:hAnsi="Arial" w:cs="Arial"/>
                    <w:color w:val="333333"/>
                    <w:sz w:val="21"/>
                    <w:szCs w:val="21"/>
                    <w:highlight w:val="white"/>
                  </w:rPr>
                  <w:delText>            </w:delText>
                </w:r>
              </w:del>
              <w:r w:rsidR="00670F02">
                <w:rPr>
                  <w:rFonts w:ascii="Arial" w:eastAsia="Arial" w:hAnsi="Arial" w:cs="Arial"/>
                  <w:color w:val="333333"/>
                  <w:sz w:val="21"/>
                  <w:szCs w:val="21"/>
                  <w:highlight w:val="white"/>
                </w:rPr>
                <w:t>10389/11389/12389 (LDAP)</w:t>
              </w:r>
            </w:ins>
          </w:p>
        </w:tc>
        <w:tc>
          <w:tcPr>
            <w:tcW w:w="3120" w:type="dxa"/>
            <w:tcBorders>
              <w:top w:val="single" w:sz="6" w:space="0" w:color="DDDDDD"/>
              <w:left w:val="single" w:sz="6" w:space="0" w:color="DDDDDD"/>
              <w:bottom w:val="single" w:sz="6" w:space="0" w:color="DDDDDD"/>
              <w:right w:val="single" w:sz="6" w:space="0" w:color="DDDDDD"/>
            </w:tcBorders>
          </w:tcPr>
          <w:p w14:paraId="49B7BF10" w14:textId="77777777" w:rsidR="00874FD1" w:rsidDel="00DF2EFE" w:rsidRDefault="00DF2EFE">
            <w:pPr>
              <w:spacing w:after="0" w:line="240" w:lineRule="auto"/>
              <w:rPr>
                <w:ins w:id="121" w:author="Srini Adhinarayanan" w:date="2017-03-08T05:30:00Z"/>
                <w:del w:id="122" w:author="G Janzen" w:date="2017-03-09T09:07:00Z"/>
                <w:rFonts w:ascii="Arial" w:eastAsia="Arial" w:hAnsi="Arial" w:cs="Arial"/>
                <w:color w:val="333333"/>
                <w:sz w:val="21"/>
                <w:szCs w:val="21"/>
                <w:highlight w:val="white"/>
              </w:rPr>
            </w:pPr>
            <w:ins w:id="123" w:author="G Janzen" w:date="2017-03-09T09:07:00Z">
              <w:r>
                <w:rPr>
                  <w:rFonts w:ascii="Arial" w:eastAsia="Arial" w:hAnsi="Arial" w:cs="Arial"/>
                  <w:color w:val="333333"/>
                  <w:sz w:val="21"/>
                  <w:szCs w:val="21"/>
                </w:rPr>
                <w:t xml:space="preserve">- </w:t>
              </w:r>
            </w:ins>
            <w:ins w:id="124" w:author="Srini Adhinarayanan" w:date="2017-03-08T05:30:00Z">
              <w:del w:id="125" w:author="G Janzen" w:date="2017-03-09T09:07:00Z">
                <w:r w:rsidR="00670F02" w:rsidDel="00DF2EFE">
                  <w:rPr>
                    <w:rFonts w:ascii="Arial" w:eastAsia="Arial" w:hAnsi="Arial" w:cs="Arial"/>
                    <w:color w:val="333333"/>
                    <w:sz w:val="21"/>
                    <w:szCs w:val="21"/>
                  </w:rPr>
                  <w:delText xml:space="preserve">            </w:delText>
                </w:r>
              </w:del>
              <w:r w:rsidR="00670F02">
                <w:rPr>
                  <w:rFonts w:ascii="Arial" w:eastAsia="Arial" w:hAnsi="Arial" w:cs="Arial"/>
                  <w:color w:val="333333"/>
                  <w:sz w:val="21"/>
                  <w:szCs w:val="21"/>
                </w:rPr>
                <w:t>25/53/</w:t>
              </w:r>
              <w:r w:rsidR="00670F02">
                <w:rPr>
                  <w:rFonts w:ascii="Arial" w:eastAsia="Arial" w:hAnsi="Arial" w:cs="Arial"/>
                  <w:color w:val="333333"/>
                  <w:sz w:val="21"/>
                  <w:szCs w:val="21"/>
                  <w:highlight w:val="white"/>
                </w:rPr>
                <w:t>10389/11389/</w:t>
              </w:r>
            </w:ins>
          </w:p>
          <w:p w14:paraId="2929AE58" w14:textId="77777777" w:rsidR="00874FD1" w:rsidRDefault="00670F02" w:rsidP="00E86673">
            <w:pPr>
              <w:spacing w:after="0" w:line="240" w:lineRule="auto"/>
              <w:rPr>
                <w:ins w:id="126" w:author="Srini Adhinarayanan" w:date="2017-03-08T05:30:00Z"/>
                <w:rFonts w:ascii="Arial" w:eastAsia="Arial" w:hAnsi="Arial" w:cs="Arial"/>
                <w:color w:val="333333"/>
                <w:sz w:val="21"/>
                <w:szCs w:val="21"/>
              </w:rPr>
            </w:pPr>
            <w:ins w:id="127" w:author="Srini Adhinarayanan" w:date="2017-03-08T05:30:00Z">
              <w:r>
                <w:rPr>
                  <w:rFonts w:ascii="Arial" w:eastAsia="Arial" w:hAnsi="Arial" w:cs="Arial"/>
                  <w:color w:val="333333"/>
                  <w:sz w:val="21"/>
                  <w:szCs w:val="21"/>
                  <w:highlight w:val="white"/>
                </w:rPr>
                <w:t xml:space="preserve">            </w:t>
              </w:r>
            </w:ins>
            <w:ins w:id="128" w:author="G Janzen" w:date="2017-03-09T09:07:00Z">
              <w:r w:rsidR="00DF2EFE">
                <w:rPr>
                  <w:rFonts w:ascii="Arial" w:eastAsia="Arial" w:hAnsi="Arial" w:cs="Arial"/>
                  <w:color w:val="333333"/>
                  <w:sz w:val="21"/>
                  <w:szCs w:val="21"/>
                  <w:highlight w:val="white"/>
                </w:rPr>
                <w:t xml:space="preserve">      </w:t>
              </w:r>
            </w:ins>
            <w:ins w:id="129" w:author="Srini Adhinarayanan" w:date="2017-03-08T05:30:00Z">
              <w:r>
                <w:rPr>
                  <w:rFonts w:ascii="Arial" w:eastAsia="Arial" w:hAnsi="Arial" w:cs="Arial"/>
                  <w:color w:val="333333"/>
                  <w:sz w:val="21"/>
                  <w:szCs w:val="21"/>
                  <w:highlight w:val="white"/>
                </w:rPr>
                <w:t>12389/110/143</w:t>
              </w:r>
            </w:ins>
          </w:p>
        </w:tc>
      </w:tr>
    </w:tbl>
    <w:p w14:paraId="351C13F0" w14:textId="77777777" w:rsidR="00874FD1" w:rsidRDefault="00874FD1">
      <w:pPr>
        <w:spacing w:after="240" w:line="240" w:lineRule="auto"/>
        <w:rPr>
          <w:rFonts w:ascii="Quattrocento Sans" w:eastAsia="Quattrocento Sans" w:hAnsi="Quattrocento Sans" w:cs="Quattrocento Sans"/>
          <w:color w:val="333333"/>
          <w:sz w:val="24"/>
          <w:szCs w:val="24"/>
        </w:rPr>
      </w:pPr>
    </w:p>
    <w:p w14:paraId="1135C07F" w14:textId="77777777" w:rsidR="00874FD1" w:rsidRDefault="00874FD1">
      <w:pPr>
        <w:spacing w:after="240" w:line="240" w:lineRule="auto"/>
        <w:rPr>
          <w:ins w:id="130" w:author="Srini Adhinarayanan" w:date="2017-03-08T05:44:00Z"/>
          <w:rFonts w:ascii="Quattrocento Sans" w:eastAsia="Quattrocento Sans" w:hAnsi="Quattrocento Sans" w:cs="Quattrocento Sans"/>
          <w:color w:val="333333"/>
          <w:sz w:val="24"/>
          <w:szCs w:val="24"/>
          <w:highlight w:val="yellow"/>
        </w:rPr>
      </w:pPr>
    </w:p>
    <w:p w14:paraId="5626879A" w14:textId="77777777" w:rsidR="00874FD1" w:rsidRDefault="00670F02">
      <w:pPr>
        <w:spacing w:after="240" w:line="240" w:lineRule="auto"/>
        <w:rPr>
          <w:ins w:id="131" w:author="Srini Adhinarayanan" w:date="2017-03-08T05:44:00Z"/>
          <w:rFonts w:ascii="Quattrocento Sans" w:eastAsia="Quattrocento Sans" w:hAnsi="Quattrocento Sans" w:cs="Quattrocento Sans"/>
          <w:color w:val="333333"/>
          <w:sz w:val="24"/>
          <w:szCs w:val="24"/>
        </w:rPr>
      </w:pPr>
      <w:ins w:id="132" w:author="Srini Adhinarayanan" w:date="2017-03-08T05:44:00Z">
        <w:r>
          <w:rPr>
            <w:rFonts w:ascii="Quattrocento Sans" w:eastAsia="Quattrocento Sans" w:hAnsi="Quattrocento Sans" w:cs="Quattrocento Sans"/>
            <w:color w:val="333333"/>
            <w:sz w:val="24"/>
            <w:szCs w:val="24"/>
          </w:rPr>
          <w:t xml:space="preserve">To create new, self-signed certificates for XDR using TLS follow these steps: </w:t>
        </w:r>
      </w:ins>
    </w:p>
    <w:p w14:paraId="1F2CF304" w14:textId="77777777" w:rsidR="00874FD1" w:rsidRDefault="00670F02">
      <w:pPr>
        <w:numPr>
          <w:ilvl w:val="0"/>
          <w:numId w:val="4"/>
        </w:numPr>
        <w:spacing w:after="240" w:line="240" w:lineRule="auto"/>
        <w:ind w:hanging="360"/>
        <w:contextualSpacing/>
        <w:rPr>
          <w:ins w:id="133" w:author="Srini Adhinarayanan" w:date="2017-03-08T05:44:00Z"/>
          <w:rFonts w:ascii="Quattrocento Sans" w:eastAsia="Quattrocento Sans" w:hAnsi="Quattrocento Sans" w:cs="Quattrocento Sans"/>
          <w:color w:val="333333"/>
          <w:sz w:val="24"/>
          <w:szCs w:val="24"/>
        </w:rPr>
        <w:pPrChange w:id="134" w:author="Srini Adhinarayanan" w:date="2017-03-08T05:44:00Z">
          <w:pPr>
            <w:spacing w:after="240" w:line="240" w:lineRule="auto"/>
            <w:ind w:left="720"/>
          </w:pPr>
        </w:pPrChange>
      </w:pPr>
      <w:ins w:id="135" w:author="Srini Adhinarayanan" w:date="2017-03-08T05:44:00Z">
        <w:r>
          <w:rPr>
            <w:rFonts w:ascii="Quattrocento Sans" w:eastAsia="Quattrocento Sans" w:hAnsi="Quattrocento Sans" w:cs="Quattrocento Sans"/>
            <w:color w:val="333333"/>
            <w:sz w:val="24"/>
            <w:szCs w:val="24"/>
          </w:rPr>
          <w:t xml:space="preserve">Create a key pair using </w:t>
        </w:r>
        <w:r>
          <w:rPr>
            <w:rFonts w:ascii="Quattrocento Sans" w:eastAsia="Quattrocento Sans" w:hAnsi="Quattrocento Sans" w:cs="Quattrocento Sans"/>
            <w:b/>
            <w:color w:val="333333"/>
            <w:sz w:val="24"/>
            <w:szCs w:val="24"/>
            <w:rPrChange w:id="136" w:author="Srini Adhinarayanan" w:date="2017-03-08T07:19:00Z">
              <w:rPr>
                <w:rFonts w:ascii="Quattrocento Sans" w:eastAsia="Quattrocento Sans" w:hAnsi="Quattrocento Sans" w:cs="Quattrocento Sans"/>
                <w:color w:val="333333"/>
                <w:sz w:val="24"/>
                <w:szCs w:val="24"/>
              </w:rPr>
            </w:rPrChange>
          </w:rPr>
          <w:t>keytool</w:t>
        </w:r>
        <w:r>
          <w:rPr>
            <w:rFonts w:ascii="Quattrocento Sans" w:eastAsia="Quattrocento Sans" w:hAnsi="Quattrocento Sans" w:cs="Quattrocento Sans"/>
            <w:color w:val="333333"/>
            <w:sz w:val="24"/>
            <w:szCs w:val="24"/>
          </w:rPr>
          <w:t>; set the alias to “1” in the keystore, password to “changeit” (you could use a different password – corresponding references in the configuration needs to be updated)</w:t>
        </w:r>
      </w:ins>
    </w:p>
    <w:p w14:paraId="1A73B2A7" w14:textId="77777777" w:rsidR="00874FD1" w:rsidRDefault="00670F02">
      <w:pPr>
        <w:numPr>
          <w:ilvl w:val="2"/>
          <w:numId w:val="4"/>
        </w:numPr>
        <w:spacing w:after="120" w:line="240" w:lineRule="auto"/>
        <w:ind w:hanging="180"/>
        <w:rPr>
          <w:ins w:id="137" w:author="Srini Adhinarayanan" w:date="2017-03-08T05:44:00Z"/>
          <w:rFonts w:ascii="Times New Roman" w:eastAsia="Times New Roman" w:hAnsi="Times New Roman" w:cs="Times New Roman"/>
          <w:sz w:val="24"/>
          <w:szCs w:val="24"/>
        </w:rPr>
      </w:pPr>
      <w:ins w:id="138" w:author="Srini Adhinarayanan" w:date="2017-03-08T05:44:00Z">
        <w:r>
          <w:rPr>
            <w:rFonts w:ascii="Times New Roman" w:eastAsia="Times New Roman" w:hAnsi="Times New Roman" w:cs="Times New Roman"/>
            <w:i/>
            <w:sz w:val="24"/>
            <w:szCs w:val="24"/>
          </w:rPr>
          <w:t>keytool -genkey -alias 1 -keyalg RSA -keystore /opt/ttp/certificates/xdr/keystore</w:t>
        </w:r>
      </w:ins>
    </w:p>
    <w:p w14:paraId="63996E1B" w14:textId="77777777" w:rsidR="00874FD1" w:rsidRDefault="00670F02">
      <w:pPr>
        <w:numPr>
          <w:ilvl w:val="2"/>
          <w:numId w:val="4"/>
        </w:numPr>
        <w:spacing w:after="120" w:line="240" w:lineRule="auto"/>
        <w:ind w:hanging="180"/>
        <w:rPr>
          <w:ins w:id="139" w:author="Srini Adhinarayanan" w:date="2017-03-08T05:44:00Z"/>
          <w:rFonts w:ascii="Times New Roman" w:eastAsia="Times New Roman" w:hAnsi="Times New Roman" w:cs="Times New Roman"/>
          <w:sz w:val="24"/>
          <w:szCs w:val="24"/>
        </w:rPr>
      </w:pPr>
      <w:ins w:id="140" w:author="Srini Adhinarayanan" w:date="2017-03-08T05:44:00Z">
        <w:r>
          <w:rPr>
            <w:rFonts w:ascii="Times New Roman" w:eastAsia="Times New Roman" w:hAnsi="Times New Roman" w:cs="Times New Roman"/>
            <w:i/>
            <w:sz w:val="24"/>
            <w:szCs w:val="24"/>
          </w:rPr>
          <w:t>if you want to use a truststore different from the keystore, duplicating this file and referencing in the step 2.i below would be a start. This separation allows importing the trusted keys to the truststore without modifying the keystore. See Note 2 below.</w:t>
        </w:r>
      </w:ins>
    </w:p>
    <w:p w14:paraId="1021FFEB" w14:textId="77777777" w:rsidR="00874FD1" w:rsidRDefault="00874FD1">
      <w:pPr>
        <w:spacing w:after="0" w:line="240" w:lineRule="auto"/>
        <w:ind w:left="720"/>
        <w:rPr>
          <w:ins w:id="141" w:author="Srini Adhinarayanan" w:date="2017-03-08T05:44:00Z"/>
          <w:rFonts w:ascii="Quattrocento Sans" w:eastAsia="Quattrocento Sans" w:hAnsi="Quattrocento Sans" w:cs="Quattrocento Sans"/>
          <w:color w:val="333333"/>
          <w:sz w:val="24"/>
          <w:szCs w:val="24"/>
        </w:rPr>
        <w:pPrChange w:id="142" w:author="Srini Adhinarayanan" w:date="2017-03-08T06:49:00Z">
          <w:pPr>
            <w:spacing w:after="240" w:line="240" w:lineRule="auto"/>
            <w:ind w:left="720"/>
          </w:pPr>
        </w:pPrChange>
      </w:pPr>
    </w:p>
    <w:p w14:paraId="03638263" w14:textId="77777777" w:rsidR="00874FD1" w:rsidRDefault="00670F02">
      <w:pPr>
        <w:numPr>
          <w:ilvl w:val="0"/>
          <w:numId w:val="4"/>
        </w:numPr>
        <w:spacing w:after="240" w:line="240" w:lineRule="auto"/>
        <w:ind w:hanging="360"/>
        <w:contextualSpacing/>
        <w:rPr>
          <w:ins w:id="143" w:author="Srini Adhinarayanan" w:date="2017-03-08T05:44:00Z"/>
          <w:rFonts w:ascii="Quattrocento Sans" w:eastAsia="Quattrocento Sans" w:hAnsi="Quattrocento Sans" w:cs="Quattrocento Sans"/>
          <w:color w:val="333333"/>
          <w:sz w:val="24"/>
          <w:szCs w:val="24"/>
        </w:rPr>
        <w:pPrChange w:id="144" w:author="Srini Adhinarayanan" w:date="2017-03-08T05:44:00Z">
          <w:pPr>
            <w:spacing w:after="240" w:line="240" w:lineRule="auto"/>
            <w:ind w:left="720"/>
          </w:pPr>
        </w:pPrChange>
      </w:pPr>
      <w:ins w:id="145" w:author="Srini Adhinarayanan" w:date="2017-03-08T05:44:00Z">
        <w:r>
          <w:rPr>
            <w:rFonts w:ascii="Quattrocento Sans" w:eastAsia="Quattrocento Sans" w:hAnsi="Quattrocento Sans" w:cs="Quattrocento Sans"/>
            <w:color w:val="333333"/>
            <w:sz w:val="24"/>
            <w:szCs w:val="24"/>
          </w:rPr>
          <w:t>Update the config file as necessary.</w:t>
        </w:r>
      </w:ins>
    </w:p>
    <w:p w14:paraId="1B8DC34B" w14:textId="77777777" w:rsidR="00874FD1" w:rsidRDefault="00670F02">
      <w:pPr>
        <w:numPr>
          <w:ilvl w:val="2"/>
          <w:numId w:val="4"/>
        </w:numPr>
        <w:spacing w:after="120" w:line="240" w:lineRule="auto"/>
        <w:ind w:hanging="180"/>
        <w:rPr>
          <w:ins w:id="146" w:author="Srini Adhinarayanan" w:date="2017-03-08T05:44:00Z"/>
          <w:rFonts w:ascii="Times New Roman" w:eastAsia="Times New Roman" w:hAnsi="Times New Roman" w:cs="Times New Roman"/>
          <w:sz w:val="24"/>
          <w:szCs w:val="24"/>
        </w:rPr>
      </w:pPr>
      <w:ins w:id="147" w:author="Srini Adhinarayanan" w:date="2017-03-08T05:44:00Z">
        <w:r>
          <w:rPr>
            <w:rFonts w:ascii="Times New Roman" w:eastAsia="Times New Roman" w:hAnsi="Times New Roman" w:cs="Times New Roman"/>
            <w:i/>
            <w:sz w:val="24"/>
            <w:szCs w:val="24"/>
          </w:rPr>
          <w:t>Connector for port 11080 in /opt/tomcat7/conf/server.xml if the password or the key/store file names are changed</w:t>
        </w:r>
      </w:ins>
    </w:p>
    <w:p w14:paraId="2889D7FC" w14:textId="77777777" w:rsidR="00874FD1" w:rsidRDefault="00670F02">
      <w:pPr>
        <w:numPr>
          <w:ilvl w:val="2"/>
          <w:numId w:val="4"/>
        </w:numPr>
        <w:spacing w:after="120" w:line="240" w:lineRule="auto"/>
        <w:ind w:hanging="180"/>
        <w:rPr>
          <w:ins w:id="148" w:author="Srini Adhinarayanan" w:date="2017-03-08T05:44:00Z"/>
          <w:rFonts w:ascii="Times New Roman" w:eastAsia="Times New Roman" w:hAnsi="Times New Roman" w:cs="Times New Roman"/>
          <w:sz w:val="24"/>
          <w:szCs w:val="24"/>
        </w:rPr>
      </w:pPr>
      <w:ins w:id="149" w:author="Srini Adhinarayanan" w:date="2017-03-08T05:44:00Z">
        <w:r>
          <w:rPr>
            <w:rFonts w:ascii="Times New Roman" w:eastAsia="Times New Roman" w:hAnsi="Times New Roman" w:cs="Times New Roman"/>
            <w:sz w:val="24"/>
            <w:szCs w:val="24"/>
          </w:rPr>
          <w:t>Xdstoolkit configuration – if the environment/filenames/password need to be changed.</w:t>
        </w:r>
      </w:ins>
    </w:p>
    <w:p w14:paraId="4B2F99D1" w14:textId="77777777" w:rsidR="00874FD1" w:rsidRDefault="00874FD1">
      <w:pPr>
        <w:spacing w:after="0" w:line="240" w:lineRule="auto"/>
        <w:ind w:left="720"/>
        <w:rPr>
          <w:ins w:id="150" w:author="Srini Adhinarayanan" w:date="2017-03-08T05:44:00Z"/>
          <w:rFonts w:ascii="Quattrocento Sans" w:eastAsia="Quattrocento Sans" w:hAnsi="Quattrocento Sans" w:cs="Quattrocento Sans"/>
          <w:color w:val="333333"/>
          <w:sz w:val="24"/>
          <w:szCs w:val="24"/>
        </w:rPr>
      </w:pPr>
    </w:p>
    <w:p w14:paraId="7C2CB466" w14:textId="77777777" w:rsidR="00874FD1" w:rsidRDefault="00874FD1">
      <w:pPr>
        <w:spacing w:after="0" w:line="240" w:lineRule="auto"/>
        <w:ind w:left="720"/>
        <w:rPr>
          <w:ins w:id="151" w:author="Srini Adhinarayanan" w:date="2017-03-08T05:44:00Z"/>
          <w:rFonts w:ascii="Quattrocento Sans" w:eastAsia="Quattrocento Sans" w:hAnsi="Quattrocento Sans" w:cs="Quattrocento Sans"/>
          <w:color w:val="333333"/>
          <w:sz w:val="24"/>
          <w:szCs w:val="24"/>
        </w:rPr>
        <w:pPrChange w:id="152" w:author="Srini Adhinarayanan" w:date="2017-03-08T07:13:00Z">
          <w:pPr>
            <w:spacing w:after="240" w:line="240" w:lineRule="auto"/>
            <w:ind w:left="720"/>
          </w:pPr>
        </w:pPrChange>
      </w:pPr>
    </w:p>
    <w:p w14:paraId="5A11A636" w14:textId="77777777" w:rsidR="00874FD1" w:rsidRDefault="00874FD1">
      <w:pPr>
        <w:spacing w:after="240" w:line="240" w:lineRule="auto"/>
        <w:ind w:left="720"/>
        <w:rPr>
          <w:ins w:id="153" w:author="Srini Adhinarayanan" w:date="2017-03-08T05:44:00Z"/>
          <w:rFonts w:ascii="Quattrocento Sans" w:eastAsia="Quattrocento Sans" w:hAnsi="Quattrocento Sans" w:cs="Quattrocento Sans"/>
          <w:color w:val="333333"/>
          <w:sz w:val="24"/>
          <w:szCs w:val="24"/>
        </w:rPr>
      </w:pPr>
    </w:p>
    <w:p w14:paraId="72225AE1" w14:textId="77777777" w:rsidR="00874FD1" w:rsidRDefault="00670F02">
      <w:pPr>
        <w:spacing w:after="240" w:line="240" w:lineRule="auto"/>
        <w:rPr>
          <w:ins w:id="154" w:author="Srini Adhinarayanan" w:date="2017-03-08T05:44:00Z"/>
          <w:rFonts w:ascii="Quattrocento Sans" w:eastAsia="Quattrocento Sans" w:hAnsi="Quattrocento Sans" w:cs="Quattrocento Sans"/>
          <w:color w:val="333333"/>
          <w:sz w:val="24"/>
          <w:szCs w:val="24"/>
        </w:rPr>
      </w:pPr>
      <w:ins w:id="155" w:author="Srini Adhinarayanan" w:date="2017-03-08T05:44:00Z">
        <w:r>
          <w:rPr>
            <w:rFonts w:ascii="Quattrocento Sans" w:eastAsia="Quattrocento Sans" w:hAnsi="Quattrocento Sans" w:cs="Quattrocento Sans"/>
            <w:color w:val="333333"/>
            <w:sz w:val="24"/>
            <w:szCs w:val="24"/>
          </w:rPr>
          <w:t>Note 1: If you want to use existing CA certs for this purpose, create (or import) the keystore with alias “1”/password “changeit” and update the certs using the same steps as above skipping the creation step 1.</w:t>
        </w:r>
      </w:ins>
    </w:p>
    <w:p w14:paraId="2B054DD8" w14:textId="77777777" w:rsidR="00874FD1" w:rsidRDefault="00670F02">
      <w:pPr>
        <w:spacing w:after="240" w:line="240" w:lineRule="auto"/>
        <w:rPr>
          <w:ins w:id="156" w:author="Srini Adhinarayanan" w:date="2017-03-08T05:44:00Z"/>
          <w:rFonts w:ascii="Quattrocento Sans" w:eastAsia="Quattrocento Sans" w:hAnsi="Quattrocento Sans" w:cs="Quattrocento Sans"/>
          <w:color w:val="333333"/>
          <w:sz w:val="24"/>
          <w:szCs w:val="24"/>
        </w:rPr>
      </w:pPr>
      <w:ins w:id="157" w:author="Srini Adhinarayanan" w:date="2017-03-08T05:44:00Z">
        <w:r>
          <w:rPr>
            <w:rFonts w:ascii="Quattrocento Sans" w:eastAsia="Quattrocento Sans" w:hAnsi="Quattrocento Sans" w:cs="Quattrocento Sans"/>
            <w:color w:val="333333"/>
            <w:sz w:val="24"/>
            <w:szCs w:val="24"/>
          </w:rPr>
          <w:t>Note 2: For the ETT to communicate with SUT’s using different certs, the SUT keys needs to be imported into the trust store using these commands:</w:t>
        </w:r>
      </w:ins>
    </w:p>
    <w:p w14:paraId="058824B9" w14:textId="77777777" w:rsidR="00874FD1" w:rsidRDefault="00670F02">
      <w:pPr>
        <w:numPr>
          <w:ilvl w:val="0"/>
          <w:numId w:val="3"/>
        </w:numPr>
        <w:spacing w:after="120" w:line="240" w:lineRule="auto"/>
        <w:ind w:hanging="360"/>
        <w:rPr>
          <w:ins w:id="158" w:author="Srini Adhinarayanan" w:date="2017-03-08T05:44:00Z"/>
          <w:rFonts w:ascii="Times New Roman" w:eastAsia="Times New Roman" w:hAnsi="Times New Roman" w:cs="Times New Roman"/>
          <w:sz w:val="24"/>
          <w:szCs w:val="24"/>
        </w:rPr>
      </w:pPr>
      <w:ins w:id="159" w:author="Srini Adhinarayanan" w:date="2017-03-08T05:44:00Z">
        <w:r>
          <w:rPr>
            <w:rFonts w:ascii="Arial" w:eastAsia="Arial" w:hAnsi="Arial" w:cs="Arial"/>
            <w:color w:val="242729"/>
            <w:sz w:val="23"/>
            <w:szCs w:val="23"/>
            <w:highlight w:val="white"/>
          </w:rPr>
          <w:t xml:space="preserve">keytool -importcert -alias any-name -file cer-file-path -keystore </w:t>
        </w:r>
        <w:r>
          <w:rPr>
            <w:rFonts w:ascii="Times New Roman" w:eastAsia="Times New Roman" w:hAnsi="Times New Roman" w:cs="Times New Roman"/>
            <w:i/>
            <w:sz w:val="24"/>
            <w:szCs w:val="24"/>
          </w:rPr>
          <w:t>/opt/ttp/certificates/xdr/truststore</w:t>
        </w:r>
      </w:ins>
    </w:p>
    <w:p w14:paraId="52F58B19" w14:textId="77777777" w:rsidR="00874FD1" w:rsidRDefault="00874FD1">
      <w:pPr>
        <w:spacing w:after="240" w:line="240" w:lineRule="auto"/>
        <w:rPr>
          <w:ins w:id="160" w:author="Srini Adhinarayanan" w:date="2017-03-08T05:44:00Z"/>
        </w:rPr>
      </w:pPr>
    </w:p>
    <w:p w14:paraId="30E61945" w14:textId="77777777" w:rsidR="00874FD1" w:rsidRDefault="00670F02">
      <w:pPr>
        <w:spacing w:after="240" w:line="240" w:lineRule="auto"/>
        <w:rPr>
          <w:del w:id="161" w:author="Srini Adhinarayanan" w:date="2017-03-08T05:44:00Z"/>
          <w:rFonts w:ascii="Quattrocento Sans" w:eastAsia="Quattrocento Sans" w:hAnsi="Quattrocento Sans" w:cs="Quattrocento Sans"/>
          <w:color w:val="333333"/>
          <w:sz w:val="24"/>
          <w:szCs w:val="24"/>
        </w:rPr>
      </w:pPr>
      <w:del w:id="162" w:author="Srini Adhinarayanan" w:date="2017-03-08T05:44:00Z">
        <w:r>
          <w:rPr>
            <w:rFonts w:ascii="Quattrocento Sans" w:eastAsia="Quattrocento Sans" w:hAnsi="Quattrocento Sans" w:cs="Quattrocento Sans"/>
            <w:color w:val="333333"/>
            <w:sz w:val="24"/>
            <w:szCs w:val="24"/>
            <w:highlight w:val="yellow"/>
          </w:rPr>
          <w:delText>&lt;Add information provided to ICSA about XDR certificates&gt;</w:delText>
        </w:r>
      </w:del>
    </w:p>
    <w:p w14:paraId="06644815" w14:textId="77777777" w:rsidR="00874FD1" w:rsidRDefault="00874FD1">
      <w:pPr>
        <w:spacing w:after="240" w:line="240" w:lineRule="auto"/>
        <w:rPr>
          <w:ins w:id="163" w:author="Srini Adhinarayanan" w:date="2017-03-08T05:44:00Z"/>
          <w:rFonts w:ascii="Quattrocento Sans" w:eastAsia="Quattrocento Sans" w:hAnsi="Quattrocento Sans" w:cs="Quattrocento Sans"/>
          <w:color w:val="333333"/>
          <w:sz w:val="24"/>
          <w:szCs w:val="24"/>
        </w:rPr>
      </w:pPr>
    </w:p>
    <w:p w14:paraId="502E0334" w14:textId="77777777" w:rsidR="00874FD1" w:rsidRDefault="00670F02">
      <w:pPr>
        <w:spacing w:after="240" w:line="240" w:lineRule="auto"/>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 xml:space="preserve">To create new, self-signed certificates for Direct follow these steps: </w:t>
      </w:r>
    </w:p>
    <w:p w14:paraId="103DB6DD" w14:textId="77777777" w:rsidR="00874FD1" w:rsidRDefault="00670F02">
      <w:pPr>
        <w:spacing w:after="240" w:line="240" w:lineRule="auto"/>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1. Sign up for an account at</w:t>
      </w:r>
      <w:del w:id="164" w:author="G Janzen" w:date="2017-03-09T09:08:00Z">
        <w:r w:rsidDel="00DF2EFE">
          <w:rPr>
            <w:rFonts w:ascii="Quattrocento Sans" w:eastAsia="Quattrocento Sans" w:hAnsi="Quattrocento Sans" w:cs="Quattrocento Sans"/>
            <w:color w:val="333333"/>
            <w:sz w:val="24"/>
            <w:szCs w:val="24"/>
          </w:rPr>
          <w:delText xml:space="preserve"> </w:delText>
        </w:r>
      </w:del>
      <w:r>
        <w:rPr>
          <w:rFonts w:ascii="Quattrocento Sans" w:eastAsia="Quattrocento Sans" w:hAnsi="Quattrocento Sans" w:cs="Quattrocento Sans"/>
          <w:color w:val="333333"/>
          <w:sz w:val="24"/>
          <w:szCs w:val="24"/>
        </w:rPr>
        <w:t xml:space="preserve">: https://ca.directca.org/ </w:t>
      </w:r>
    </w:p>
    <w:p w14:paraId="2A9CEF03" w14:textId="77777777" w:rsidR="00874FD1" w:rsidRDefault="00670F02">
      <w:pPr>
        <w:spacing w:after="240" w:line="240" w:lineRule="auto"/>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 xml:space="preserve">2. Create </w:t>
      </w:r>
      <w:ins w:id="165" w:author="G Janzen" w:date="2017-03-09T09:09:00Z">
        <w:r w:rsidR="00E138CD">
          <w:rPr>
            <w:rFonts w:ascii="Quattrocento Sans" w:eastAsia="Quattrocento Sans" w:hAnsi="Quattrocento Sans" w:cs="Quattrocento Sans"/>
            <w:color w:val="333333"/>
            <w:sz w:val="24"/>
            <w:szCs w:val="24"/>
          </w:rPr>
          <w:t xml:space="preserve">a </w:t>
        </w:r>
      </w:ins>
      <w:r w:rsidRPr="00E138CD">
        <w:rPr>
          <w:rFonts w:ascii="Quattrocento Sans" w:eastAsia="Quattrocento Sans" w:hAnsi="Quattrocento Sans" w:cs="Quattrocento Sans"/>
          <w:b/>
          <w:color w:val="333333"/>
          <w:sz w:val="24"/>
          <w:szCs w:val="24"/>
          <w:rPrChange w:id="166" w:author="G Janzen" w:date="2017-03-09T09:12:00Z">
            <w:rPr>
              <w:rFonts w:ascii="Quattrocento Sans" w:eastAsia="Quattrocento Sans" w:hAnsi="Quattrocento Sans" w:cs="Quattrocento Sans"/>
              <w:color w:val="333333"/>
              <w:sz w:val="24"/>
              <w:szCs w:val="24"/>
            </w:rPr>
          </w:rPrChange>
        </w:rPr>
        <w:t>Top Level Trust Anchor</w:t>
      </w:r>
      <w:r>
        <w:rPr>
          <w:rFonts w:ascii="Quattrocento Sans" w:eastAsia="Quattrocento Sans" w:hAnsi="Quattrocento Sans" w:cs="Quattrocento Sans"/>
          <w:color w:val="333333"/>
          <w:sz w:val="24"/>
          <w:szCs w:val="24"/>
        </w:rPr>
        <w:t xml:space="preserve"> </w:t>
      </w:r>
      <w:ins w:id="167" w:author="G Janzen" w:date="2017-03-09T09:09:00Z">
        <w:r w:rsidR="00E138CD">
          <w:rPr>
            <w:rFonts w:ascii="Quattrocento Sans" w:eastAsia="Quattrocento Sans" w:hAnsi="Quattrocento Sans" w:cs="Quattrocento Sans"/>
            <w:color w:val="333333"/>
            <w:sz w:val="24"/>
            <w:szCs w:val="24"/>
          </w:rPr>
          <w:t xml:space="preserve">for </w:t>
        </w:r>
      </w:ins>
      <w:r>
        <w:rPr>
          <w:rFonts w:ascii="Quattrocento Sans" w:eastAsia="Quattrocento Sans" w:hAnsi="Quattrocento Sans" w:cs="Quattrocento Sans"/>
          <w:color w:val="333333"/>
          <w:sz w:val="24"/>
          <w:szCs w:val="24"/>
        </w:rPr>
        <w:t>the primary domain from which the direct subdomain will be created. (For example, if the top level domain is sitenv.org and the subdomain for direct is ttpedge.sitenv.org then you should create the top level trust anchor for sitenv.org.)</w:t>
      </w:r>
    </w:p>
    <w:p w14:paraId="618A1ECE" w14:textId="77777777" w:rsidR="00874FD1" w:rsidRDefault="00670F02">
      <w:pPr>
        <w:spacing w:after="240" w:line="240" w:lineRule="auto"/>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 xml:space="preserve">3. Once you have done the top level trust anchor, then click on </w:t>
      </w:r>
      <w:r w:rsidRPr="00E138CD">
        <w:rPr>
          <w:rFonts w:ascii="Quattrocento Sans" w:eastAsia="Quattrocento Sans" w:hAnsi="Quattrocento Sans" w:cs="Quattrocento Sans"/>
          <w:b/>
          <w:color w:val="333333"/>
          <w:sz w:val="24"/>
          <w:szCs w:val="24"/>
          <w:rPrChange w:id="168" w:author="G Janzen" w:date="2017-03-09T09:12:00Z">
            <w:rPr>
              <w:rFonts w:ascii="Quattrocento Sans" w:eastAsia="Quattrocento Sans" w:hAnsi="Quattrocento Sans" w:cs="Quattrocento Sans"/>
              <w:color w:val="333333"/>
              <w:sz w:val="24"/>
              <w:szCs w:val="24"/>
            </w:rPr>
          </w:rPrChange>
        </w:rPr>
        <w:t xml:space="preserve">Create Intermediate Anchor </w:t>
      </w:r>
      <w:r>
        <w:rPr>
          <w:rFonts w:ascii="Quattrocento Sans" w:eastAsia="Quattrocento Sans" w:hAnsi="Quattrocento Sans" w:cs="Quattrocento Sans"/>
          <w:color w:val="333333"/>
          <w:sz w:val="24"/>
          <w:szCs w:val="24"/>
        </w:rPr>
        <w:t>and enter the details and create the intermediate as shown.</w:t>
      </w:r>
    </w:p>
    <w:p w14:paraId="0ACCA114" w14:textId="77777777" w:rsidR="00874FD1" w:rsidRDefault="00670F02">
      <w:pPr>
        <w:spacing w:after="240" w:line="240" w:lineRule="auto"/>
        <w:rPr>
          <w:rFonts w:ascii="Quattrocento Sans" w:eastAsia="Quattrocento Sans" w:hAnsi="Quattrocento Sans" w:cs="Quattrocento Sans"/>
          <w:color w:val="333333"/>
          <w:sz w:val="24"/>
          <w:szCs w:val="24"/>
        </w:rPr>
      </w:pPr>
      <w:r>
        <w:rPr>
          <w:noProof/>
        </w:rPr>
        <w:drawing>
          <wp:inline distT="0" distB="0" distL="0" distR="0" wp14:anchorId="0C2FC7CB" wp14:editId="20107311">
            <wp:extent cx="5932227" cy="3030279"/>
            <wp:effectExtent l="0" t="0" r="0" b="0"/>
            <wp:docPr id="3"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8"/>
                    <a:srcRect/>
                    <a:stretch>
                      <a:fillRect/>
                    </a:stretch>
                  </pic:blipFill>
                  <pic:spPr>
                    <a:xfrm>
                      <a:off x="0" y="0"/>
                      <a:ext cx="5932805" cy="3030574"/>
                    </a:xfrm>
                    <a:prstGeom prst="rect">
                      <a:avLst/>
                    </a:prstGeom>
                    <a:ln/>
                  </pic:spPr>
                </pic:pic>
              </a:graphicData>
            </a:graphic>
          </wp:inline>
        </w:drawing>
      </w:r>
    </w:p>
    <w:p w14:paraId="674C2061" w14:textId="77777777" w:rsidR="00874FD1" w:rsidRDefault="00670F02">
      <w:pPr>
        <w:spacing w:after="240" w:line="240" w:lineRule="auto"/>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After successful creation you should see the screen below (using sitenv.org as an example.)</w:t>
      </w:r>
    </w:p>
    <w:p w14:paraId="6E831834" w14:textId="77777777" w:rsidR="00874FD1" w:rsidRDefault="00874FD1">
      <w:pPr>
        <w:spacing w:after="240" w:line="240" w:lineRule="auto"/>
        <w:rPr>
          <w:rFonts w:ascii="Quattrocento Sans" w:eastAsia="Quattrocento Sans" w:hAnsi="Quattrocento Sans" w:cs="Quattrocento Sans"/>
          <w:color w:val="333333"/>
          <w:sz w:val="24"/>
          <w:szCs w:val="24"/>
        </w:rPr>
      </w:pPr>
    </w:p>
    <w:p w14:paraId="36448378" w14:textId="77777777" w:rsidR="00874FD1" w:rsidRDefault="00874FD1">
      <w:pPr>
        <w:spacing w:after="240" w:line="240" w:lineRule="auto"/>
        <w:rPr>
          <w:rFonts w:ascii="Quattrocento Sans" w:eastAsia="Quattrocento Sans" w:hAnsi="Quattrocento Sans" w:cs="Quattrocento Sans"/>
          <w:color w:val="333333"/>
          <w:sz w:val="24"/>
          <w:szCs w:val="24"/>
          <w:highlight w:val="yellow"/>
        </w:rPr>
      </w:pPr>
    </w:p>
    <w:p w14:paraId="7D7460BE" w14:textId="77777777" w:rsidR="00874FD1" w:rsidRDefault="00670F02">
      <w:pPr>
        <w:spacing w:after="240" w:line="240" w:lineRule="auto"/>
        <w:rPr>
          <w:rFonts w:ascii="Quattrocento Sans" w:eastAsia="Quattrocento Sans" w:hAnsi="Quattrocento Sans" w:cs="Quattrocento Sans"/>
          <w:color w:val="333333"/>
          <w:sz w:val="24"/>
          <w:szCs w:val="24"/>
          <w:highlight w:val="yellow"/>
        </w:rPr>
      </w:pPr>
      <w:r>
        <w:rPr>
          <w:noProof/>
        </w:rPr>
        <w:drawing>
          <wp:inline distT="0" distB="0" distL="0" distR="0" wp14:anchorId="321B0F1F" wp14:editId="531FD7BA">
            <wp:extent cx="5932805" cy="3179445"/>
            <wp:effectExtent l="0" t="0" r="0" b="0"/>
            <wp:docPr id="2"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9"/>
                    <a:srcRect/>
                    <a:stretch>
                      <a:fillRect/>
                    </a:stretch>
                  </pic:blipFill>
                  <pic:spPr>
                    <a:xfrm>
                      <a:off x="0" y="0"/>
                      <a:ext cx="5932805" cy="3179445"/>
                    </a:xfrm>
                    <a:prstGeom prst="rect">
                      <a:avLst/>
                    </a:prstGeom>
                    <a:ln/>
                  </pic:spPr>
                </pic:pic>
              </a:graphicData>
            </a:graphic>
          </wp:inline>
        </w:drawing>
      </w:r>
    </w:p>
    <w:p w14:paraId="74B0442B" w14:textId="77777777" w:rsidR="00874FD1" w:rsidRDefault="00670F02">
      <w:pPr>
        <w:spacing w:after="240" w:line="240" w:lineRule="auto"/>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 xml:space="preserve">4. Next click on your &lt;intermediate.domain.name&gt;, Select </w:t>
      </w:r>
      <w:r w:rsidRPr="00E138CD">
        <w:rPr>
          <w:rFonts w:ascii="Quattrocento Sans" w:eastAsia="Quattrocento Sans" w:hAnsi="Quattrocento Sans" w:cs="Quattrocento Sans"/>
          <w:b/>
          <w:color w:val="333333"/>
          <w:sz w:val="24"/>
          <w:szCs w:val="24"/>
          <w:rPrChange w:id="169" w:author="G Janzen" w:date="2017-03-09T09:15:00Z">
            <w:rPr>
              <w:rFonts w:ascii="Quattrocento Sans" w:eastAsia="Quattrocento Sans" w:hAnsi="Quattrocento Sans" w:cs="Quattrocento Sans"/>
              <w:color w:val="333333"/>
              <w:sz w:val="24"/>
              <w:szCs w:val="24"/>
            </w:rPr>
          </w:rPrChange>
        </w:rPr>
        <w:t>Create an EndPoint Certificate</w:t>
      </w:r>
      <w:r>
        <w:rPr>
          <w:rFonts w:ascii="Quattrocento Sans" w:eastAsia="Quattrocento Sans" w:hAnsi="Quattrocento Sans" w:cs="Quattrocento Sans"/>
          <w:color w:val="333333"/>
          <w:sz w:val="24"/>
          <w:szCs w:val="24"/>
        </w:rPr>
        <w:t xml:space="preserve"> as shown below</w:t>
      </w:r>
    </w:p>
    <w:p w14:paraId="29341C3C" w14:textId="77777777" w:rsidR="00874FD1" w:rsidRDefault="00670F02">
      <w:pPr>
        <w:spacing w:after="240" w:line="240" w:lineRule="auto"/>
        <w:rPr>
          <w:rFonts w:ascii="Quattrocento Sans" w:eastAsia="Quattrocento Sans" w:hAnsi="Quattrocento Sans" w:cs="Quattrocento Sans"/>
          <w:color w:val="333333"/>
          <w:sz w:val="24"/>
          <w:szCs w:val="24"/>
          <w:highlight w:val="yellow"/>
        </w:rPr>
      </w:pPr>
      <w:r>
        <w:rPr>
          <w:noProof/>
        </w:rPr>
        <w:drawing>
          <wp:inline distT="0" distB="0" distL="0" distR="0" wp14:anchorId="07A3CEA5" wp14:editId="323B3BC7">
            <wp:extent cx="5932805" cy="3179445"/>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5932805" cy="3179445"/>
                    </a:xfrm>
                    <a:prstGeom prst="rect">
                      <a:avLst/>
                    </a:prstGeom>
                    <a:ln/>
                  </pic:spPr>
                </pic:pic>
              </a:graphicData>
            </a:graphic>
          </wp:inline>
        </w:drawing>
      </w:r>
    </w:p>
    <w:p w14:paraId="4F2BF1F4" w14:textId="77777777" w:rsidR="00874FD1" w:rsidRDefault="00670F02">
      <w:pPr>
        <w:spacing w:after="240" w:line="240" w:lineRule="auto"/>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 xml:space="preserve">5. Create another </w:t>
      </w:r>
      <w:del w:id="170" w:author="G Janzen" w:date="2017-03-09T09:15:00Z">
        <w:r w:rsidRPr="00E138CD" w:rsidDel="00E138CD">
          <w:rPr>
            <w:rFonts w:ascii="Quattrocento Sans" w:eastAsia="Quattrocento Sans" w:hAnsi="Quattrocento Sans" w:cs="Quattrocento Sans"/>
            <w:b/>
            <w:color w:val="333333"/>
            <w:sz w:val="24"/>
            <w:szCs w:val="24"/>
            <w:rPrChange w:id="171" w:author="G Janzen" w:date="2017-03-09T09:15:00Z">
              <w:rPr>
                <w:rFonts w:ascii="Quattrocento Sans" w:eastAsia="Quattrocento Sans" w:hAnsi="Quattrocento Sans" w:cs="Quattrocento Sans"/>
                <w:color w:val="333333"/>
                <w:sz w:val="24"/>
                <w:szCs w:val="24"/>
              </w:rPr>
            </w:rPrChange>
          </w:rPr>
          <w:delText>e</w:delText>
        </w:r>
      </w:del>
      <w:ins w:id="172" w:author="G Janzen" w:date="2017-03-09T09:15:00Z">
        <w:r w:rsidR="00E138CD" w:rsidRPr="00E138CD">
          <w:rPr>
            <w:rFonts w:ascii="Quattrocento Sans" w:eastAsia="Quattrocento Sans" w:hAnsi="Quattrocento Sans" w:cs="Quattrocento Sans"/>
            <w:b/>
            <w:color w:val="333333"/>
            <w:sz w:val="24"/>
            <w:szCs w:val="24"/>
            <w:rPrChange w:id="173" w:author="G Janzen" w:date="2017-03-09T09:15:00Z">
              <w:rPr>
                <w:rFonts w:ascii="Quattrocento Sans" w:eastAsia="Quattrocento Sans" w:hAnsi="Quattrocento Sans" w:cs="Quattrocento Sans"/>
                <w:color w:val="333333"/>
                <w:sz w:val="24"/>
                <w:szCs w:val="24"/>
              </w:rPr>
            </w:rPrChange>
          </w:rPr>
          <w:t>E</w:t>
        </w:r>
      </w:ins>
      <w:r w:rsidRPr="00E138CD">
        <w:rPr>
          <w:rFonts w:ascii="Quattrocento Sans" w:eastAsia="Quattrocento Sans" w:hAnsi="Quattrocento Sans" w:cs="Quattrocento Sans"/>
          <w:b/>
          <w:color w:val="333333"/>
          <w:sz w:val="24"/>
          <w:szCs w:val="24"/>
          <w:rPrChange w:id="174" w:author="G Janzen" w:date="2017-03-09T09:15:00Z">
            <w:rPr>
              <w:rFonts w:ascii="Quattrocento Sans" w:eastAsia="Quattrocento Sans" w:hAnsi="Quattrocento Sans" w:cs="Quattrocento Sans"/>
              <w:color w:val="333333"/>
              <w:sz w:val="24"/>
              <w:szCs w:val="24"/>
            </w:rPr>
          </w:rPrChange>
        </w:rPr>
        <w:t xml:space="preserve">ndpoint </w:t>
      </w:r>
      <w:ins w:id="175" w:author="G Janzen" w:date="2017-03-09T09:15:00Z">
        <w:r w:rsidR="00E138CD" w:rsidRPr="00E138CD">
          <w:rPr>
            <w:rFonts w:ascii="Quattrocento Sans" w:eastAsia="Quattrocento Sans" w:hAnsi="Quattrocento Sans" w:cs="Quattrocento Sans"/>
            <w:b/>
            <w:color w:val="333333"/>
            <w:sz w:val="24"/>
            <w:szCs w:val="24"/>
            <w:rPrChange w:id="176" w:author="G Janzen" w:date="2017-03-09T09:15:00Z">
              <w:rPr>
                <w:rFonts w:ascii="Quattrocento Sans" w:eastAsia="Quattrocento Sans" w:hAnsi="Quattrocento Sans" w:cs="Quattrocento Sans"/>
                <w:color w:val="333333"/>
                <w:sz w:val="24"/>
                <w:szCs w:val="24"/>
              </w:rPr>
            </w:rPrChange>
          </w:rPr>
          <w:t>C</w:t>
        </w:r>
      </w:ins>
      <w:del w:id="177" w:author="G Janzen" w:date="2017-03-09T09:15:00Z">
        <w:r w:rsidRPr="00E138CD" w:rsidDel="00E138CD">
          <w:rPr>
            <w:rFonts w:ascii="Quattrocento Sans" w:eastAsia="Quattrocento Sans" w:hAnsi="Quattrocento Sans" w:cs="Quattrocento Sans"/>
            <w:b/>
            <w:color w:val="333333"/>
            <w:sz w:val="24"/>
            <w:szCs w:val="24"/>
            <w:rPrChange w:id="178" w:author="G Janzen" w:date="2017-03-09T09:15:00Z">
              <w:rPr>
                <w:rFonts w:ascii="Quattrocento Sans" w:eastAsia="Quattrocento Sans" w:hAnsi="Quattrocento Sans" w:cs="Quattrocento Sans"/>
                <w:color w:val="333333"/>
                <w:sz w:val="24"/>
                <w:szCs w:val="24"/>
              </w:rPr>
            </w:rPrChange>
          </w:rPr>
          <w:delText>c</w:delText>
        </w:r>
      </w:del>
      <w:r w:rsidRPr="00E138CD">
        <w:rPr>
          <w:rFonts w:ascii="Quattrocento Sans" w:eastAsia="Quattrocento Sans" w:hAnsi="Quattrocento Sans" w:cs="Quattrocento Sans"/>
          <w:b/>
          <w:color w:val="333333"/>
          <w:sz w:val="24"/>
          <w:szCs w:val="24"/>
          <w:rPrChange w:id="179" w:author="G Janzen" w:date="2017-03-09T09:15:00Z">
            <w:rPr>
              <w:rFonts w:ascii="Quattrocento Sans" w:eastAsia="Quattrocento Sans" w:hAnsi="Quattrocento Sans" w:cs="Quattrocento Sans"/>
              <w:color w:val="333333"/>
              <w:sz w:val="24"/>
              <w:szCs w:val="24"/>
            </w:rPr>
          </w:rPrChange>
        </w:rPr>
        <w:t>ertificate</w:t>
      </w:r>
      <w:r>
        <w:rPr>
          <w:rFonts w:ascii="Quattrocento Sans" w:eastAsia="Quattrocento Sans" w:hAnsi="Quattrocento Sans" w:cs="Quattrocento Sans"/>
          <w:color w:val="333333"/>
          <w:sz w:val="24"/>
          <w:szCs w:val="24"/>
        </w:rPr>
        <w:t xml:space="preserve"> and this time creates it for an email address, this is for an expired certificate test.  For example, "expired@ttpedge.sitenv.org"</w:t>
      </w:r>
      <w:r>
        <w:rPr>
          <w:rFonts w:ascii="Quattrocento Sans" w:eastAsia="Quattrocento Sans" w:hAnsi="Quattrocento Sans" w:cs="Quattrocento Sans"/>
          <w:color w:val="333333"/>
          <w:sz w:val="24"/>
          <w:szCs w:val="24"/>
        </w:rPr>
        <w:br/>
        <w:t xml:space="preserve"> </w:t>
      </w:r>
    </w:p>
    <w:p w14:paraId="63EDF468" w14:textId="77777777" w:rsidR="00874FD1" w:rsidRDefault="00670F02">
      <w:pPr>
        <w:spacing w:after="240" w:line="240" w:lineRule="auto"/>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 xml:space="preserve">Select the expiration date to be the </w:t>
      </w:r>
      <w:r w:rsidRPr="00E138CD">
        <w:rPr>
          <w:rFonts w:ascii="Quattrocento Sans" w:eastAsia="Quattrocento Sans" w:hAnsi="Quattrocento Sans" w:cs="Quattrocento Sans"/>
          <w:b/>
          <w:color w:val="333333"/>
          <w:sz w:val="24"/>
          <w:szCs w:val="24"/>
          <w:rPrChange w:id="180" w:author="G Janzen" w:date="2017-03-09T09:15:00Z">
            <w:rPr>
              <w:rFonts w:ascii="Quattrocento Sans" w:eastAsia="Quattrocento Sans" w:hAnsi="Quattrocento Sans" w:cs="Quattrocento Sans"/>
              <w:color w:val="333333"/>
              <w:sz w:val="24"/>
              <w:szCs w:val="24"/>
            </w:rPr>
          </w:rPrChange>
        </w:rPr>
        <w:t>1 day</w:t>
      </w:r>
      <w:r>
        <w:rPr>
          <w:rFonts w:ascii="Quattrocento Sans" w:eastAsia="Quattrocento Sans" w:hAnsi="Quattrocento Sans" w:cs="Quattrocento Sans"/>
          <w:color w:val="333333"/>
          <w:sz w:val="24"/>
          <w:szCs w:val="24"/>
        </w:rPr>
        <w:t xml:space="preserve"> after the creation date, so it will expire within a day.</w:t>
      </w:r>
    </w:p>
    <w:p w14:paraId="3AC620A9" w14:textId="77777777" w:rsidR="00874FD1" w:rsidRDefault="00670F02">
      <w:pPr>
        <w:spacing w:after="240" w:line="240" w:lineRule="auto"/>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 xml:space="preserve">6. Create another endpoint certificate and this time create it for an email address, but </w:t>
      </w:r>
      <w:r w:rsidRPr="00E138CD">
        <w:rPr>
          <w:rFonts w:ascii="Quattrocento Sans" w:eastAsia="Quattrocento Sans" w:hAnsi="Quattrocento Sans" w:cs="Quattrocento Sans"/>
          <w:b/>
          <w:color w:val="333333"/>
          <w:sz w:val="24"/>
          <w:szCs w:val="24"/>
          <w:rPrChange w:id="181" w:author="G Janzen" w:date="2017-03-09T09:16:00Z">
            <w:rPr>
              <w:rFonts w:ascii="Quattrocento Sans" w:eastAsia="Quattrocento Sans" w:hAnsi="Quattrocento Sans" w:cs="Quattrocento Sans"/>
              <w:color w:val="333333"/>
              <w:sz w:val="24"/>
              <w:szCs w:val="24"/>
            </w:rPr>
          </w:rPrChange>
        </w:rPr>
        <w:t xml:space="preserve">do not include the AIA </w:t>
      </w:r>
      <w:r>
        <w:rPr>
          <w:rFonts w:ascii="Quattrocento Sans" w:eastAsia="Quattrocento Sans" w:hAnsi="Quattrocento Sans" w:cs="Quattrocento Sans"/>
          <w:color w:val="333333"/>
          <w:sz w:val="24"/>
          <w:szCs w:val="24"/>
        </w:rPr>
        <w:t>(Unclick the checkbox for AIA).  For example, "no-aia@ttpedge.sitenv.org"</w:t>
      </w:r>
    </w:p>
    <w:p w14:paraId="5DDFB5EE" w14:textId="77777777" w:rsidR="00874FD1" w:rsidRDefault="00670F02">
      <w:pPr>
        <w:spacing w:after="240" w:line="240" w:lineRule="auto"/>
        <w:rPr>
          <w:rFonts w:ascii="Quattrocento Sans" w:eastAsia="Quattrocento Sans" w:hAnsi="Quattrocento Sans" w:cs="Quattrocento Sans"/>
          <w:color w:val="333333"/>
          <w:sz w:val="24"/>
          <w:szCs w:val="24"/>
          <w:highlight w:val="yellow"/>
        </w:rPr>
      </w:pPr>
      <w:r>
        <w:rPr>
          <w:rFonts w:ascii="Quattrocento Sans" w:eastAsia="Quattrocento Sans" w:hAnsi="Quattrocento Sans" w:cs="Quattrocento Sans"/>
          <w:color w:val="333333"/>
          <w:sz w:val="24"/>
          <w:szCs w:val="24"/>
        </w:rPr>
        <w:t xml:space="preserve">Now you should have </w:t>
      </w:r>
      <w:r w:rsidRPr="00E138CD">
        <w:rPr>
          <w:rFonts w:ascii="Quattrocento Sans" w:eastAsia="Quattrocento Sans" w:hAnsi="Quattrocento Sans" w:cs="Quattrocento Sans"/>
          <w:b/>
          <w:color w:val="333333"/>
          <w:sz w:val="24"/>
          <w:szCs w:val="24"/>
          <w:rPrChange w:id="182" w:author="G Janzen" w:date="2017-03-09T09:16:00Z">
            <w:rPr>
              <w:rFonts w:ascii="Quattrocento Sans" w:eastAsia="Quattrocento Sans" w:hAnsi="Quattrocento Sans" w:cs="Quattrocento Sans"/>
              <w:color w:val="333333"/>
              <w:sz w:val="24"/>
              <w:szCs w:val="24"/>
            </w:rPr>
          </w:rPrChange>
        </w:rPr>
        <w:t>3 certificates</w:t>
      </w:r>
      <w:r>
        <w:rPr>
          <w:rFonts w:ascii="Quattrocento Sans" w:eastAsia="Quattrocento Sans" w:hAnsi="Quattrocento Sans" w:cs="Quattrocento Sans"/>
          <w:color w:val="333333"/>
          <w:sz w:val="24"/>
          <w:szCs w:val="24"/>
        </w:rPr>
        <w:t xml:space="preserve"> as shown below which would be visible when you click on the intermediate.sitenv.org</w:t>
      </w:r>
    </w:p>
    <w:p w14:paraId="6A5350B0" w14:textId="77777777" w:rsidR="00874FD1" w:rsidRDefault="00670F02">
      <w:pPr>
        <w:spacing w:after="240" w:line="240" w:lineRule="auto"/>
        <w:rPr>
          <w:rFonts w:ascii="Quattrocento Sans" w:eastAsia="Quattrocento Sans" w:hAnsi="Quattrocento Sans" w:cs="Quattrocento Sans"/>
          <w:color w:val="333333"/>
          <w:sz w:val="24"/>
          <w:szCs w:val="24"/>
          <w:highlight w:val="yellow"/>
        </w:rPr>
      </w:pPr>
      <w:r>
        <w:rPr>
          <w:noProof/>
        </w:rPr>
        <w:drawing>
          <wp:inline distT="0" distB="0" distL="0" distR="0" wp14:anchorId="2570FEBC" wp14:editId="7AE94A09">
            <wp:extent cx="5932805" cy="2594610"/>
            <wp:effectExtent l="0" t="0" r="0" b="0"/>
            <wp:docPr id="4"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1"/>
                    <a:srcRect/>
                    <a:stretch>
                      <a:fillRect/>
                    </a:stretch>
                  </pic:blipFill>
                  <pic:spPr>
                    <a:xfrm>
                      <a:off x="0" y="0"/>
                      <a:ext cx="5932805" cy="2594610"/>
                    </a:xfrm>
                    <a:prstGeom prst="rect">
                      <a:avLst/>
                    </a:prstGeom>
                    <a:ln/>
                  </pic:spPr>
                </pic:pic>
              </a:graphicData>
            </a:graphic>
          </wp:inline>
        </w:drawing>
      </w:r>
    </w:p>
    <w:p w14:paraId="194B58FD" w14:textId="77777777" w:rsidR="00874FD1" w:rsidRDefault="00670F02">
      <w:pPr>
        <w:spacing w:after="240" w:line="240" w:lineRule="auto"/>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 xml:space="preserve">7. Create another </w:t>
      </w:r>
      <w:ins w:id="183" w:author="G Janzen" w:date="2017-03-09T09:16:00Z">
        <w:r w:rsidR="00E138CD" w:rsidRPr="00E138CD">
          <w:rPr>
            <w:rFonts w:ascii="Quattrocento Sans" w:eastAsia="Quattrocento Sans" w:hAnsi="Quattrocento Sans" w:cs="Quattrocento Sans"/>
            <w:b/>
            <w:color w:val="333333"/>
            <w:sz w:val="24"/>
            <w:szCs w:val="24"/>
            <w:rPrChange w:id="184" w:author="G Janzen" w:date="2017-03-09T09:16:00Z">
              <w:rPr>
                <w:rFonts w:ascii="Quattrocento Sans" w:eastAsia="Quattrocento Sans" w:hAnsi="Quattrocento Sans" w:cs="Quattrocento Sans"/>
                <w:color w:val="333333"/>
                <w:sz w:val="24"/>
                <w:szCs w:val="24"/>
              </w:rPr>
            </w:rPrChange>
          </w:rPr>
          <w:t>E</w:t>
        </w:r>
      </w:ins>
      <w:del w:id="185" w:author="G Janzen" w:date="2017-03-09T09:16:00Z">
        <w:r w:rsidRPr="00E138CD" w:rsidDel="00E138CD">
          <w:rPr>
            <w:rFonts w:ascii="Quattrocento Sans" w:eastAsia="Quattrocento Sans" w:hAnsi="Quattrocento Sans" w:cs="Quattrocento Sans"/>
            <w:b/>
            <w:color w:val="333333"/>
            <w:sz w:val="24"/>
            <w:szCs w:val="24"/>
            <w:rPrChange w:id="186" w:author="G Janzen" w:date="2017-03-09T09:16:00Z">
              <w:rPr>
                <w:rFonts w:ascii="Quattrocento Sans" w:eastAsia="Quattrocento Sans" w:hAnsi="Quattrocento Sans" w:cs="Quattrocento Sans"/>
                <w:color w:val="333333"/>
                <w:sz w:val="24"/>
                <w:szCs w:val="24"/>
              </w:rPr>
            </w:rPrChange>
          </w:rPr>
          <w:delText>e</w:delText>
        </w:r>
      </w:del>
      <w:r w:rsidRPr="00E138CD">
        <w:rPr>
          <w:rFonts w:ascii="Quattrocento Sans" w:eastAsia="Quattrocento Sans" w:hAnsi="Quattrocento Sans" w:cs="Quattrocento Sans"/>
          <w:b/>
          <w:color w:val="333333"/>
          <w:sz w:val="24"/>
          <w:szCs w:val="24"/>
          <w:rPrChange w:id="187" w:author="G Janzen" w:date="2017-03-09T09:16:00Z">
            <w:rPr>
              <w:rFonts w:ascii="Quattrocento Sans" w:eastAsia="Quattrocento Sans" w:hAnsi="Quattrocento Sans" w:cs="Quattrocento Sans"/>
              <w:color w:val="333333"/>
              <w:sz w:val="24"/>
              <w:szCs w:val="24"/>
            </w:rPr>
          </w:rPrChange>
        </w:rPr>
        <w:t xml:space="preserve">ndpoint </w:t>
      </w:r>
      <w:ins w:id="188" w:author="G Janzen" w:date="2017-03-09T09:16:00Z">
        <w:r w:rsidR="00E138CD" w:rsidRPr="00E138CD">
          <w:rPr>
            <w:rFonts w:ascii="Quattrocento Sans" w:eastAsia="Quattrocento Sans" w:hAnsi="Quattrocento Sans" w:cs="Quattrocento Sans"/>
            <w:b/>
            <w:color w:val="333333"/>
            <w:sz w:val="24"/>
            <w:szCs w:val="24"/>
            <w:rPrChange w:id="189" w:author="G Janzen" w:date="2017-03-09T09:16:00Z">
              <w:rPr>
                <w:rFonts w:ascii="Quattrocento Sans" w:eastAsia="Quattrocento Sans" w:hAnsi="Quattrocento Sans" w:cs="Quattrocento Sans"/>
                <w:color w:val="333333"/>
                <w:sz w:val="24"/>
                <w:szCs w:val="24"/>
              </w:rPr>
            </w:rPrChange>
          </w:rPr>
          <w:t>C</w:t>
        </w:r>
      </w:ins>
      <w:del w:id="190" w:author="G Janzen" w:date="2017-03-09T09:16:00Z">
        <w:r w:rsidRPr="00E138CD" w:rsidDel="00E138CD">
          <w:rPr>
            <w:rFonts w:ascii="Quattrocento Sans" w:eastAsia="Quattrocento Sans" w:hAnsi="Quattrocento Sans" w:cs="Quattrocento Sans"/>
            <w:b/>
            <w:color w:val="333333"/>
            <w:sz w:val="24"/>
            <w:szCs w:val="24"/>
            <w:rPrChange w:id="191" w:author="G Janzen" w:date="2017-03-09T09:16:00Z">
              <w:rPr>
                <w:rFonts w:ascii="Quattrocento Sans" w:eastAsia="Quattrocento Sans" w:hAnsi="Quattrocento Sans" w:cs="Quattrocento Sans"/>
                <w:color w:val="333333"/>
                <w:sz w:val="24"/>
                <w:szCs w:val="24"/>
              </w:rPr>
            </w:rPrChange>
          </w:rPr>
          <w:delText>c</w:delText>
        </w:r>
      </w:del>
      <w:r w:rsidRPr="00E138CD">
        <w:rPr>
          <w:rFonts w:ascii="Quattrocento Sans" w:eastAsia="Quattrocento Sans" w:hAnsi="Quattrocento Sans" w:cs="Quattrocento Sans"/>
          <w:b/>
          <w:color w:val="333333"/>
          <w:sz w:val="24"/>
          <w:szCs w:val="24"/>
          <w:rPrChange w:id="192" w:author="G Janzen" w:date="2017-03-09T09:16:00Z">
            <w:rPr>
              <w:rFonts w:ascii="Quattrocento Sans" w:eastAsia="Quattrocento Sans" w:hAnsi="Quattrocento Sans" w:cs="Quattrocento Sans"/>
              <w:color w:val="333333"/>
              <w:sz w:val="24"/>
              <w:szCs w:val="24"/>
            </w:rPr>
          </w:rPrChange>
        </w:rPr>
        <w:t>ertificate</w:t>
      </w:r>
      <w:r>
        <w:rPr>
          <w:rFonts w:ascii="Quattrocento Sans" w:eastAsia="Quattrocento Sans" w:hAnsi="Quattrocento Sans" w:cs="Quattrocento Sans"/>
          <w:color w:val="333333"/>
          <w:sz w:val="24"/>
          <w:szCs w:val="24"/>
        </w:rPr>
        <w:t xml:space="preserve"> and this time for an email address. For example, " revoked@ttpedge.sitenv.org"</w:t>
      </w:r>
    </w:p>
    <w:p w14:paraId="7AA1AEB5" w14:textId="77777777" w:rsidR="00874FD1" w:rsidRDefault="00670F02">
      <w:pPr>
        <w:spacing w:after="240" w:line="240" w:lineRule="auto"/>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 xml:space="preserve">After the certificate is created, </w:t>
      </w:r>
      <w:del w:id="193" w:author="G Janzen" w:date="2017-03-09T09:16:00Z">
        <w:r w:rsidDel="00E138CD">
          <w:rPr>
            <w:rFonts w:ascii="Quattrocento Sans" w:eastAsia="Quattrocento Sans" w:hAnsi="Quattrocento Sans" w:cs="Quattrocento Sans"/>
            <w:color w:val="333333"/>
            <w:sz w:val="24"/>
            <w:szCs w:val="24"/>
          </w:rPr>
          <w:delText xml:space="preserve">you can </w:delText>
        </w:r>
      </w:del>
      <w:r>
        <w:rPr>
          <w:rFonts w:ascii="Quattrocento Sans" w:eastAsia="Quattrocento Sans" w:hAnsi="Quattrocento Sans" w:cs="Quattrocento Sans"/>
          <w:color w:val="333333"/>
          <w:sz w:val="24"/>
          <w:szCs w:val="24"/>
        </w:rPr>
        <w:t xml:space="preserve">select </w:t>
      </w:r>
      <w:ins w:id="194" w:author="G Janzen" w:date="2017-03-09T09:17:00Z">
        <w:r w:rsidR="00E138CD">
          <w:rPr>
            <w:rFonts w:ascii="Quattrocento Sans" w:eastAsia="Quattrocento Sans" w:hAnsi="Quattrocento Sans" w:cs="Quattrocento Sans"/>
            <w:color w:val="333333"/>
            <w:sz w:val="24"/>
            <w:szCs w:val="24"/>
          </w:rPr>
          <w:t xml:space="preserve">the </w:t>
        </w:r>
      </w:ins>
      <w:r>
        <w:rPr>
          <w:rFonts w:ascii="Quattrocento Sans" w:eastAsia="Quattrocento Sans" w:hAnsi="Quattrocento Sans" w:cs="Quattrocento Sans"/>
          <w:color w:val="333333"/>
          <w:sz w:val="24"/>
          <w:szCs w:val="24"/>
        </w:rPr>
        <w:t xml:space="preserve">revoke button which is next to it and revoke it. </w:t>
      </w:r>
    </w:p>
    <w:p w14:paraId="27B85CED" w14:textId="77777777" w:rsidR="00874FD1" w:rsidRDefault="00670F02">
      <w:pPr>
        <w:spacing w:after="240" w:line="240" w:lineRule="auto"/>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 xml:space="preserve">8. Go to </w:t>
      </w:r>
      <w:r w:rsidRPr="00E138CD">
        <w:rPr>
          <w:rFonts w:ascii="Quattrocento Sans" w:eastAsia="Quattrocento Sans" w:hAnsi="Quattrocento Sans" w:cs="Quattrocento Sans"/>
          <w:b/>
          <w:color w:val="333333"/>
          <w:sz w:val="24"/>
          <w:szCs w:val="24"/>
          <w:rPrChange w:id="195" w:author="G Janzen" w:date="2017-03-09T09:17:00Z">
            <w:rPr>
              <w:rFonts w:ascii="Quattrocento Sans" w:eastAsia="Quattrocento Sans" w:hAnsi="Quattrocento Sans" w:cs="Quattrocento Sans"/>
              <w:color w:val="333333"/>
              <w:sz w:val="24"/>
              <w:szCs w:val="24"/>
            </w:rPr>
          </w:rPrChange>
        </w:rPr>
        <w:t>Administrative Tools</w:t>
      </w:r>
      <w:r>
        <w:rPr>
          <w:rFonts w:ascii="Quattrocento Sans" w:eastAsia="Quattrocento Sans" w:hAnsi="Quattrocento Sans" w:cs="Quattrocento Sans"/>
          <w:color w:val="333333"/>
          <w:sz w:val="24"/>
          <w:szCs w:val="24"/>
        </w:rPr>
        <w:t xml:space="preserve"> and click </w:t>
      </w:r>
      <w:r w:rsidRPr="00E138CD">
        <w:rPr>
          <w:rFonts w:ascii="Quattrocento Sans" w:eastAsia="Quattrocento Sans" w:hAnsi="Quattrocento Sans" w:cs="Quattrocento Sans"/>
          <w:b/>
          <w:color w:val="333333"/>
          <w:sz w:val="24"/>
          <w:szCs w:val="24"/>
          <w:rPrChange w:id="196" w:author="G Janzen" w:date="2017-03-09T09:17:00Z">
            <w:rPr>
              <w:rFonts w:ascii="Quattrocento Sans" w:eastAsia="Quattrocento Sans" w:hAnsi="Quattrocento Sans" w:cs="Quattrocento Sans"/>
              <w:color w:val="333333"/>
              <w:sz w:val="24"/>
              <w:szCs w:val="24"/>
            </w:rPr>
          </w:rPrChange>
        </w:rPr>
        <w:t>Re-Generate Root CRL</w:t>
      </w:r>
    </w:p>
    <w:p w14:paraId="66D1BDA5" w14:textId="77777777" w:rsidR="00874FD1" w:rsidRDefault="00670F02">
      <w:pPr>
        <w:spacing w:after="240" w:line="240" w:lineRule="auto"/>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 xml:space="preserve">9. Download the certificates </w:t>
      </w:r>
    </w:p>
    <w:p w14:paraId="17656312" w14:textId="77777777" w:rsidR="00874FD1" w:rsidRDefault="00670F02">
      <w:pPr>
        <w:numPr>
          <w:ilvl w:val="1"/>
          <w:numId w:val="1"/>
        </w:numPr>
        <w:spacing w:after="0" w:line="240" w:lineRule="auto"/>
        <w:ind w:hanging="720"/>
        <w:contextualSpacing/>
        <w:rPr>
          <w:color w:val="333333"/>
          <w:sz w:val="24"/>
          <w:szCs w:val="24"/>
        </w:rPr>
      </w:pPr>
      <w:r>
        <w:rPr>
          <w:rFonts w:ascii="Quattrocento Sans" w:eastAsia="Quattrocento Sans" w:hAnsi="Quattrocento Sans" w:cs="Quattrocento Sans"/>
          <w:color w:val="333333"/>
          <w:sz w:val="24"/>
          <w:szCs w:val="24"/>
        </w:rPr>
        <w:t>DER file for the root domain (sitenv.org)</w:t>
      </w:r>
    </w:p>
    <w:p w14:paraId="2796743F" w14:textId="77777777" w:rsidR="00874FD1" w:rsidRDefault="00670F02">
      <w:pPr>
        <w:numPr>
          <w:ilvl w:val="1"/>
          <w:numId w:val="1"/>
        </w:numPr>
        <w:spacing w:after="0" w:line="240" w:lineRule="auto"/>
        <w:ind w:hanging="720"/>
        <w:contextualSpacing/>
        <w:rPr>
          <w:color w:val="333333"/>
          <w:sz w:val="24"/>
          <w:szCs w:val="24"/>
        </w:rPr>
      </w:pPr>
      <w:r>
        <w:rPr>
          <w:rFonts w:ascii="Quattrocento Sans" w:eastAsia="Quattrocento Sans" w:hAnsi="Quattrocento Sans" w:cs="Quattrocento Sans"/>
          <w:color w:val="333333"/>
          <w:sz w:val="24"/>
          <w:szCs w:val="24"/>
        </w:rPr>
        <w:t>DER file for the Intermediate domain (intermediate.sitenv.org)</w:t>
      </w:r>
    </w:p>
    <w:p w14:paraId="51F64C08" w14:textId="77777777" w:rsidR="00874FD1" w:rsidRDefault="00670F02">
      <w:pPr>
        <w:numPr>
          <w:ilvl w:val="1"/>
          <w:numId w:val="1"/>
        </w:numPr>
        <w:spacing w:after="240" w:line="240" w:lineRule="auto"/>
        <w:ind w:hanging="720"/>
        <w:contextualSpacing/>
        <w:rPr>
          <w:color w:val="333333"/>
          <w:sz w:val="24"/>
          <w:szCs w:val="24"/>
        </w:rPr>
      </w:pPr>
      <w:r>
        <w:rPr>
          <w:rFonts w:ascii="Quattrocento Sans" w:eastAsia="Quattrocento Sans" w:hAnsi="Quattrocento Sans" w:cs="Quattrocento Sans"/>
          <w:color w:val="333333"/>
          <w:sz w:val="24"/>
          <w:szCs w:val="24"/>
        </w:rPr>
        <w:t xml:space="preserve">DER file and .p12 file for all the endpoint certificates. </w:t>
      </w:r>
    </w:p>
    <w:p w14:paraId="70CFC31E" w14:textId="77777777" w:rsidR="00874FD1" w:rsidRDefault="00670F02">
      <w:pPr>
        <w:spacing w:after="240" w:line="240" w:lineRule="auto"/>
        <w:rPr>
          <w:rFonts w:ascii="Quattrocento Sans" w:eastAsia="Quattrocento Sans" w:hAnsi="Quattrocento Sans" w:cs="Quattrocento Sans"/>
          <w:color w:val="333333"/>
          <w:sz w:val="24"/>
          <w:szCs w:val="24"/>
          <w:highlight w:val="yellow"/>
        </w:rPr>
      </w:pPr>
      <w:r>
        <w:rPr>
          <w:rFonts w:ascii="Quattrocento Sans" w:eastAsia="Quattrocento Sans" w:hAnsi="Quattrocento Sans" w:cs="Quattrocento Sans"/>
          <w:color w:val="333333"/>
          <w:sz w:val="24"/>
          <w:szCs w:val="24"/>
        </w:rPr>
        <w:t>For example, you should have the following once you download all certificates.</w:t>
      </w:r>
    </w:p>
    <w:p w14:paraId="6D7D4B89" w14:textId="77777777" w:rsidR="00874FD1" w:rsidRDefault="00874FD1">
      <w:pPr>
        <w:spacing w:after="240" w:line="240" w:lineRule="auto"/>
        <w:rPr>
          <w:rFonts w:ascii="Quattrocento Sans" w:eastAsia="Quattrocento Sans" w:hAnsi="Quattrocento Sans" w:cs="Quattrocento Sans"/>
          <w:color w:val="333333"/>
          <w:sz w:val="24"/>
          <w:szCs w:val="24"/>
          <w:highlight w:val="yellow"/>
        </w:rPr>
      </w:pPr>
    </w:p>
    <w:p w14:paraId="7AC7A780" w14:textId="77777777" w:rsidR="00874FD1" w:rsidRDefault="00874FD1">
      <w:pPr>
        <w:spacing w:after="240" w:line="240" w:lineRule="auto"/>
        <w:rPr>
          <w:rFonts w:ascii="Quattrocento Sans" w:eastAsia="Quattrocento Sans" w:hAnsi="Quattrocento Sans" w:cs="Quattrocento Sans"/>
          <w:color w:val="333333"/>
          <w:sz w:val="24"/>
          <w:szCs w:val="24"/>
          <w:highlight w:val="yellow"/>
        </w:rPr>
      </w:pPr>
    </w:p>
    <w:p w14:paraId="5871C685" w14:textId="77777777" w:rsidR="00874FD1" w:rsidRDefault="00670F02">
      <w:pPr>
        <w:spacing w:after="240" w:line="240" w:lineRule="auto"/>
        <w:rPr>
          <w:rFonts w:ascii="Quattrocento Sans" w:eastAsia="Quattrocento Sans" w:hAnsi="Quattrocento Sans" w:cs="Quattrocento Sans"/>
          <w:color w:val="333333"/>
          <w:sz w:val="24"/>
          <w:szCs w:val="24"/>
          <w:highlight w:val="yellow"/>
        </w:rPr>
      </w:pPr>
      <w:r>
        <w:rPr>
          <w:noProof/>
        </w:rPr>
        <w:drawing>
          <wp:inline distT="0" distB="0" distL="0" distR="0" wp14:anchorId="62CA3002" wp14:editId="01A09692">
            <wp:extent cx="5932805" cy="4210685"/>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5932805" cy="4210685"/>
                    </a:xfrm>
                    <a:prstGeom prst="rect">
                      <a:avLst/>
                    </a:prstGeom>
                    <a:ln/>
                  </pic:spPr>
                </pic:pic>
              </a:graphicData>
            </a:graphic>
          </wp:inline>
        </w:drawing>
      </w:r>
    </w:p>
    <w:p w14:paraId="1FD9C13F" w14:textId="77777777" w:rsidR="00874FD1" w:rsidRDefault="00874FD1">
      <w:pPr>
        <w:spacing w:after="240" w:line="240" w:lineRule="auto"/>
        <w:rPr>
          <w:rFonts w:ascii="Quattrocento Sans" w:eastAsia="Quattrocento Sans" w:hAnsi="Quattrocento Sans" w:cs="Quattrocento Sans"/>
          <w:color w:val="333333"/>
          <w:sz w:val="24"/>
          <w:szCs w:val="24"/>
          <w:highlight w:val="yellow"/>
        </w:rPr>
      </w:pPr>
    </w:p>
    <w:p w14:paraId="7FD75B0F" w14:textId="77777777" w:rsidR="00874FD1" w:rsidRDefault="00670F02">
      <w:pPr>
        <w:spacing w:after="240" w:line="240" w:lineRule="auto"/>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10. The above process has to be done for every domain. In ETT there are two domains for example:</w:t>
      </w:r>
    </w:p>
    <w:p w14:paraId="03CD521A" w14:textId="77777777" w:rsidR="00874FD1" w:rsidRDefault="00670F02">
      <w:pPr>
        <w:numPr>
          <w:ilvl w:val="1"/>
          <w:numId w:val="1"/>
        </w:numPr>
        <w:spacing w:after="0" w:line="240" w:lineRule="auto"/>
        <w:ind w:hanging="720"/>
        <w:contextualSpacing/>
        <w:rPr>
          <w:color w:val="333333"/>
          <w:sz w:val="24"/>
          <w:szCs w:val="24"/>
        </w:rPr>
      </w:pPr>
      <w:r>
        <w:rPr>
          <w:rFonts w:ascii="Quattrocento Sans" w:eastAsia="Quattrocento Sans" w:hAnsi="Quattrocento Sans" w:cs="Quattrocento Sans"/>
          <w:color w:val="333333"/>
          <w:sz w:val="24"/>
          <w:szCs w:val="24"/>
        </w:rPr>
        <w:t>ttpedge.sitenv.org (Edge Instance)</w:t>
      </w:r>
    </w:p>
    <w:p w14:paraId="76D36876" w14:textId="77777777" w:rsidR="00874FD1" w:rsidRPr="00E138CD" w:rsidRDefault="00670F02">
      <w:pPr>
        <w:numPr>
          <w:ilvl w:val="1"/>
          <w:numId w:val="1"/>
        </w:numPr>
        <w:spacing w:after="240" w:line="240" w:lineRule="auto"/>
        <w:ind w:hanging="720"/>
        <w:contextualSpacing/>
        <w:rPr>
          <w:ins w:id="197" w:author="G Janzen" w:date="2017-03-09T09:17:00Z"/>
          <w:color w:val="333333"/>
          <w:sz w:val="24"/>
          <w:szCs w:val="24"/>
          <w:rPrChange w:id="198" w:author="G Janzen" w:date="2017-03-09T09:17:00Z">
            <w:rPr>
              <w:ins w:id="199" w:author="G Janzen" w:date="2017-03-09T09:17:00Z"/>
              <w:rFonts w:ascii="Quattrocento Sans" w:eastAsia="Quattrocento Sans" w:hAnsi="Quattrocento Sans" w:cs="Quattrocento Sans"/>
              <w:color w:val="333333"/>
              <w:sz w:val="24"/>
              <w:szCs w:val="24"/>
            </w:rPr>
          </w:rPrChange>
        </w:rPr>
      </w:pPr>
      <w:r>
        <w:rPr>
          <w:rFonts w:ascii="Quattrocento Sans" w:eastAsia="Quattrocento Sans" w:hAnsi="Quattrocento Sans" w:cs="Quattrocento Sans"/>
          <w:color w:val="333333"/>
          <w:sz w:val="24"/>
          <w:szCs w:val="24"/>
        </w:rPr>
        <w:t>ttpds2.sitenv.org (Direct RI Instance)</w:t>
      </w:r>
    </w:p>
    <w:p w14:paraId="275B7FD7" w14:textId="77777777" w:rsidR="00E138CD" w:rsidRDefault="00E138CD">
      <w:pPr>
        <w:spacing w:after="240" w:line="240" w:lineRule="auto"/>
        <w:ind w:left="1800"/>
        <w:contextualSpacing/>
        <w:rPr>
          <w:color w:val="333333"/>
          <w:sz w:val="24"/>
          <w:szCs w:val="24"/>
        </w:rPr>
        <w:pPrChange w:id="200" w:author="G Janzen" w:date="2017-03-09T09:17:00Z">
          <w:pPr>
            <w:numPr>
              <w:ilvl w:val="1"/>
              <w:numId w:val="1"/>
            </w:numPr>
            <w:spacing w:after="240" w:line="240" w:lineRule="auto"/>
            <w:ind w:left="1800" w:hanging="720"/>
            <w:contextualSpacing/>
          </w:pPr>
        </w:pPrChange>
      </w:pPr>
    </w:p>
    <w:p w14:paraId="7C441014" w14:textId="77777777" w:rsidR="00874FD1" w:rsidRDefault="00670F02">
      <w:pPr>
        <w:spacing w:after="240" w:line="240" w:lineRule="auto"/>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 xml:space="preserve">So for each domain the above steps have to be followed. </w:t>
      </w:r>
    </w:p>
    <w:p w14:paraId="5A29B937" w14:textId="77777777" w:rsidR="00874FD1" w:rsidRDefault="00670F02">
      <w:pPr>
        <w:spacing w:after="240" w:line="240" w:lineRule="auto"/>
        <w:rPr>
          <w:rFonts w:ascii="Quattrocento Sans" w:eastAsia="Quattrocento Sans" w:hAnsi="Quattrocento Sans" w:cs="Quattrocento Sans"/>
          <w:color w:val="333333"/>
          <w:sz w:val="24"/>
          <w:szCs w:val="24"/>
          <w:highlight w:val="yellow"/>
        </w:rPr>
      </w:pPr>
      <w:r>
        <w:rPr>
          <w:rFonts w:ascii="Quattrocento Sans" w:eastAsia="Quattrocento Sans" w:hAnsi="Quattrocento Sans" w:cs="Quattrocento Sans"/>
          <w:color w:val="333333"/>
          <w:sz w:val="24"/>
          <w:szCs w:val="24"/>
        </w:rPr>
        <w:t>Add these certificates to the Direct DNS server so that they can be published to the DNS for DIRECT to work.</w:t>
      </w:r>
    </w:p>
    <w:p w14:paraId="0DB346D4" w14:textId="77777777" w:rsidR="00874FD1" w:rsidRDefault="00670F02">
      <w:pPr>
        <w:spacing w:after="240" w:line="240" w:lineRule="auto"/>
        <w:rPr>
          <w:rFonts w:ascii="Quattrocento Sans" w:eastAsia="Quattrocento Sans" w:hAnsi="Quattrocento Sans" w:cs="Quattrocento Sans"/>
          <w:color w:val="333333"/>
          <w:sz w:val="24"/>
          <w:szCs w:val="24"/>
        </w:rPr>
      </w:pPr>
      <w:commentRangeStart w:id="201"/>
      <w:del w:id="202" w:author="G Janzen" w:date="2017-03-09T09:18:00Z">
        <w:r w:rsidRPr="00E138CD" w:rsidDel="00E138CD">
          <w:rPr>
            <w:rFonts w:ascii="Quattrocento Sans" w:eastAsia="Quattrocento Sans" w:hAnsi="Quattrocento Sans" w:cs="Quattrocento Sans"/>
            <w:b/>
            <w:color w:val="333333"/>
            <w:sz w:val="24"/>
            <w:szCs w:val="24"/>
            <w:rPrChange w:id="203" w:author="G Janzen" w:date="2017-03-09T09:18:00Z">
              <w:rPr>
                <w:rFonts w:ascii="Quattrocento Sans" w:eastAsia="Quattrocento Sans" w:hAnsi="Quattrocento Sans" w:cs="Quattrocento Sans"/>
                <w:color w:val="333333"/>
                <w:sz w:val="24"/>
                <w:szCs w:val="24"/>
                <w:highlight w:val="yellow"/>
              </w:rPr>
            </w:rPrChange>
          </w:rPr>
          <w:delText xml:space="preserve">Please </w:delText>
        </w:r>
      </w:del>
      <w:ins w:id="204" w:author="G Janzen" w:date="2017-03-09T09:18:00Z">
        <w:r w:rsidR="00E138CD">
          <w:rPr>
            <w:rFonts w:ascii="Quattrocento Sans" w:eastAsia="Quattrocento Sans" w:hAnsi="Quattrocento Sans" w:cs="Quattrocento Sans"/>
            <w:b/>
            <w:color w:val="333333"/>
            <w:sz w:val="24"/>
            <w:szCs w:val="24"/>
          </w:rPr>
          <w:t>N</w:t>
        </w:r>
      </w:ins>
      <w:del w:id="205" w:author="G Janzen" w:date="2017-03-09T09:18:00Z">
        <w:r w:rsidRPr="00E138CD" w:rsidDel="00E138CD">
          <w:rPr>
            <w:rFonts w:ascii="Quattrocento Sans" w:eastAsia="Quattrocento Sans" w:hAnsi="Quattrocento Sans" w:cs="Quattrocento Sans"/>
            <w:b/>
            <w:color w:val="333333"/>
            <w:sz w:val="24"/>
            <w:szCs w:val="24"/>
            <w:rPrChange w:id="206" w:author="G Janzen" w:date="2017-03-09T09:18:00Z">
              <w:rPr>
                <w:rFonts w:ascii="Quattrocento Sans" w:eastAsia="Quattrocento Sans" w:hAnsi="Quattrocento Sans" w:cs="Quattrocento Sans"/>
                <w:color w:val="333333"/>
                <w:sz w:val="24"/>
                <w:szCs w:val="24"/>
                <w:highlight w:val="yellow"/>
              </w:rPr>
            </w:rPrChange>
          </w:rPr>
          <w:delText>no</w:delText>
        </w:r>
      </w:del>
      <w:ins w:id="207" w:author="G Janzen" w:date="2017-03-09T09:18:00Z">
        <w:r w:rsidR="00E138CD">
          <w:rPr>
            <w:rFonts w:ascii="Quattrocento Sans" w:eastAsia="Quattrocento Sans" w:hAnsi="Quattrocento Sans" w:cs="Quattrocento Sans"/>
            <w:b/>
            <w:color w:val="333333"/>
            <w:sz w:val="24"/>
            <w:szCs w:val="24"/>
          </w:rPr>
          <w:t>o</w:t>
        </w:r>
      </w:ins>
      <w:r w:rsidRPr="00E138CD">
        <w:rPr>
          <w:rFonts w:ascii="Quattrocento Sans" w:eastAsia="Quattrocento Sans" w:hAnsi="Quattrocento Sans" w:cs="Quattrocento Sans"/>
          <w:b/>
          <w:color w:val="333333"/>
          <w:sz w:val="24"/>
          <w:szCs w:val="24"/>
          <w:rPrChange w:id="208" w:author="G Janzen" w:date="2017-03-09T09:18:00Z">
            <w:rPr>
              <w:rFonts w:ascii="Quattrocento Sans" w:eastAsia="Quattrocento Sans" w:hAnsi="Quattrocento Sans" w:cs="Quattrocento Sans"/>
              <w:color w:val="333333"/>
              <w:sz w:val="24"/>
              <w:szCs w:val="24"/>
              <w:highlight w:val="yellow"/>
            </w:rPr>
          </w:rPrChange>
        </w:rPr>
        <w:t>te</w:t>
      </w:r>
      <w:ins w:id="209" w:author="G Janzen" w:date="2017-03-09T09:18:00Z">
        <w:r w:rsidR="00E138CD">
          <w:rPr>
            <w:rFonts w:ascii="Quattrocento Sans" w:eastAsia="Quattrocento Sans" w:hAnsi="Quattrocento Sans" w:cs="Quattrocento Sans"/>
            <w:b/>
            <w:color w:val="333333"/>
            <w:sz w:val="24"/>
            <w:szCs w:val="24"/>
          </w:rPr>
          <w:t xml:space="preserve">: </w:t>
        </w:r>
      </w:ins>
      <w:del w:id="210" w:author="G Janzen" w:date="2017-03-09T09:18:00Z">
        <w:r w:rsidRPr="00E138CD" w:rsidDel="00E138CD">
          <w:rPr>
            <w:rFonts w:ascii="Quattrocento Sans" w:eastAsia="Quattrocento Sans" w:hAnsi="Quattrocento Sans" w:cs="Quattrocento Sans"/>
            <w:color w:val="333333"/>
            <w:sz w:val="24"/>
            <w:szCs w:val="24"/>
            <w:rPrChange w:id="211" w:author="G Janzen" w:date="2017-03-09T09:18:00Z">
              <w:rPr>
                <w:rFonts w:ascii="Quattrocento Sans" w:eastAsia="Quattrocento Sans" w:hAnsi="Quattrocento Sans" w:cs="Quattrocento Sans"/>
                <w:color w:val="333333"/>
                <w:sz w:val="24"/>
                <w:szCs w:val="24"/>
                <w:highlight w:val="yellow"/>
              </w:rPr>
            </w:rPrChange>
          </w:rPr>
          <w:delText xml:space="preserve"> that</w:delText>
        </w:r>
      </w:del>
      <w:del w:id="212" w:author="G Janzen" w:date="2017-03-09T09:19:00Z">
        <w:r w:rsidRPr="00E138CD" w:rsidDel="00E138CD">
          <w:rPr>
            <w:rFonts w:ascii="Quattrocento Sans" w:eastAsia="Quattrocento Sans" w:hAnsi="Quattrocento Sans" w:cs="Quattrocento Sans"/>
            <w:color w:val="333333"/>
            <w:sz w:val="24"/>
            <w:szCs w:val="24"/>
            <w:rPrChange w:id="213" w:author="G Janzen" w:date="2017-03-09T09:18:00Z">
              <w:rPr>
                <w:rFonts w:ascii="Quattrocento Sans" w:eastAsia="Quattrocento Sans" w:hAnsi="Quattrocento Sans" w:cs="Quattrocento Sans"/>
                <w:color w:val="333333"/>
                <w:sz w:val="24"/>
                <w:szCs w:val="24"/>
                <w:highlight w:val="yellow"/>
              </w:rPr>
            </w:rPrChange>
          </w:rPr>
          <w:delText xml:space="preserve"> </w:delText>
        </w:r>
      </w:del>
      <w:ins w:id="214" w:author="G Janzen" w:date="2017-03-09T09:19:00Z">
        <w:r w:rsidR="00E138CD">
          <w:rPr>
            <w:rFonts w:ascii="Quattrocento Sans" w:eastAsia="Quattrocento Sans" w:hAnsi="Quattrocento Sans" w:cs="Quattrocento Sans"/>
            <w:color w:val="333333"/>
            <w:sz w:val="24"/>
            <w:szCs w:val="24"/>
          </w:rPr>
          <w:t>I</w:t>
        </w:r>
      </w:ins>
      <w:del w:id="215" w:author="G Janzen" w:date="2017-03-09T09:19:00Z">
        <w:r w:rsidRPr="00E138CD" w:rsidDel="00E138CD">
          <w:rPr>
            <w:rFonts w:ascii="Quattrocento Sans" w:eastAsia="Quattrocento Sans" w:hAnsi="Quattrocento Sans" w:cs="Quattrocento Sans"/>
            <w:color w:val="333333"/>
            <w:sz w:val="24"/>
            <w:szCs w:val="24"/>
            <w:rPrChange w:id="216" w:author="G Janzen" w:date="2017-03-09T09:18:00Z">
              <w:rPr>
                <w:rFonts w:ascii="Quattrocento Sans" w:eastAsia="Quattrocento Sans" w:hAnsi="Quattrocento Sans" w:cs="Quattrocento Sans"/>
                <w:color w:val="333333"/>
                <w:sz w:val="24"/>
                <w:szCs w:val="24"/>
                <w:highlight w:val="yellow"/>
              </w:rPr>
            </w:rPrChange>
          </w:rPr>
          <w:delText>i</w:delText>
        </w:r>
      </w:del>
      <w:r w:rsidRPr="00E138CD">
        <w:rPr>
          <w:rFonts w:ascii="Quattrocento Sans" w:eastAsia="Quattrocento Sans" w:hAnsi="Quattrocento Sans" w:cs="Quattrocento Sans"/>
          <w:color w:val="333333"/>
          <w:sz w:val="24"/>
          <w:szCs w:val="24"/>
          <w:rPrChange w:id="217" w:author="G Janzen" w:date="2017-03-09T09:18:00Z">
            <w:rPr>
              <w:rFonts w:ascii="Quattrocento Sans" w:eastAsia="Quattrocento Sans" w:hAnsi="Quattrocento Sans" w:cs="Quattrocento Sans"/>
              <w:color w:val="333333"/>
              <w:sz w:val="24"/>
              <w:szCs w:val="24"/>
              <w:highlight w:val="yellow"/>
            </w:rPr>
          </w:rPrChange>
        </w:rPr>
        <w:t>n addition to pointing DNS A records for the corresponding domain names to these servers</w:t>
      </w:r>
      <w:ins w:id="218" w:author="G Janzen" w:date="2017-03-09T09:19:00Z">
        <w:r w:rsidR="00946391">
          <w:rPr>
            <w:rFonts w:ascii="Quattrocento Sans" w:eastAsia="Quattrocento Sans" w:hAnsi="Quattrocento Sans" w:cs="Quattrocento Sans"/>
            <w:color w:val="333333"/>
            <w:sz w:val="24"/>
            <w:szCs w:val="24"/>
          </w:rPr>
          <w:t>;</w:t>
        </w:r>
      </w:ins>
      <w:del w:id="219" w:author="G Janzen" w:date="2017-03-09T09:19:00Z">
        <w:r w:rsidRPr="00E138CD" w:rsidDel="00946391">
          <w:rPr>
            <w:rFonts w:ascii="Quattrocento Sans" w:eastAsia="Quattrocento Sans" w:hAnsi="Quattrocento Sans" w:cs="Quattrocento Sans"/>
            <w:color w:val="333333"/>
            <w:sz w:val="24"/>
            <w:szCs w:val="24"/>
            <w:rPrChange w:id="220" w:author="G Janzen" w:date="2017-03-09T09:18:00Z">
              <w:rPr>
                <w:rFonts w:ascii="Quattrocento Sans" w:eastAsia="Quattrocento Sans" w:hAnsi="Quattrocento Sans" w:cs="Quattrocento Sans"/>
                <w:color w:val="333333"/>
                <w:sz w:val="24"/>
                <w:szCs w:val="24"/>
                <w:highlight w:val="yellow"/>
              </w:rPr>
            </w:rPrChange>
          </w:rPr>
          <w:delText>,</w:delText>
        </w:r>
      </w:del>
      <w:r w:rsidRPr="00E138CD">
        <w:rPr>
          <w:rFonts w:ascii="Quattrocento Sans" w:eastAsia="Quattrocento Sans" w:hAnsi="Quattrocento Sans" w:cs="Quattrocento Sans"/>
          <w:color w:val="333333"/>
          <w:sz w:val="24"/>
          <w:szCs w:val="24"/>
          <w:rPrChange w:id="221" w:author="G Janzen" w:date="2017-03-09T09:18:00Z">
            <w:rPr>
              <w:rFonts w:ascii="Quattrocento Sans" w:eastAsia="Quattrocento Sans" w:hAnsi="Quattrocento Sans" w:cs="Quattrocento Sans"/>
              <w:color w:val="333333"/>
              <w:sz w:val="24"/>
              <w:szCs w:val="24"/>
              <w:highlight w:val="yellow"/>
            </w:rPr>
          </w:rPrChange>
        </w:rPr>
        <w:t xml:space="preserve"> since</w:t>
      </w:r>
      <w:ins w:id="222" w:author="G Janzen" w:date="2017-03-09T09:20:00Z">
        <w:r w:rsidR="00946391">
          <w:rPr>
            <w:rFonts w:ascii="Quattrocento Sans" w:eastAsia="Quattrocento Sans" w:hAnsi="Quattrocento Sans" w:cs="Quattrocento Sans"/>
            <w:color w:val="333333"/>
            <w:sz w:val="24"/>
            <w:szCs w:val="24"/>
          </w:rPr>
          <w:t>,</w:t>
        </w:r>
      </w:ins>
      <w:r w:rsidRPr="00E138CD">
        <w:rPr>
          <w:rFonts w:ascii="Quattrocento Sans" w:eastAsia="Quattrocento Sans" w:hAnsi="Quattrocento Sans" w:cs="Quattrocento Sans"/>
          <w:color w:val="333333"/>
          <w:sz w:val="24"/>
          <w:szCs w:val="24"/>
          <w:rPrChange w:id="223" w:author="G Janzen" w:date="2017-03-09T09:18:00Z">
            <w:rPr>
              <w:rFonts w:ascii="Quattrocento Sans" w:eastAsia="Quattrocento Sans" w:hAnsi="Quattrocento Sans" w:cs="Quattrocento Sans"/>
              <w:color w:val="333333"/>
              <w:sz w:val="24"/>
              <w:szCs w:val="24"/>
              <w:highlight w:val="yellow"/>
            </w:rPr>
          </w:rPrChange>
        </w:rPr>
        <w:t xml:space="preserve"> edgedomain and directdomain also run their own name servers (due to the fact that the certificates need to be published in the DNS for direct)</w:t>
      </w:r>
      <w:ins w:id="224" w:author="G Janzen" w:date="2017-03-09T09:20:00Z">
        <w:r w:rsidR="00946391">
          <w:rPr>
            <w:rFonts w:ascii="Quattrocento Sans" w:eastAsia="Quattrocento Sans" w:hAnsi="Quattrocento Sans" w:cs="Quattrocento Sans"/>
            <w:color w:val="333333"/>
            <w:sz w:val="24"/>
            <w:szCs w:val="24"/>
          </w:rPr>
          <w:t>,</w:t>
        </w:r>
      </w:ins>
      <w:del w:id="225" w:author="G Janzen" w:date="2017-03-09T09:20:00Z">
        <w:r w:rsidRPr="00E138CD" w:rsidDel="00946391">
          <w:rPr>
            <w:rFonts w:ascii="Quattrocento Sans" w:eastAsia="Quattrocento Sans" w:hAnsi="Quattrocento Sans" w:cs="Quattrocento Sans"/>
            <w:color w:val="333333"/>
            <w:sz w:val="24"/>
            <w:szCs w:val="24"/>
            <w:rPrChange w:id="226" w:author="G Janzen" w:date="2017-03-09T09:18:00Z">
              <w:rPr>
                <w:rFonts w:ascii="Quattrocento Sans" w:eastAsia="Quattrocento Sans" w:hAnsi="Quattrocento Sans" w:cs="Quattrocento Sans"/>
                <w:color w:val="333333"/>
                <w:sz w:val="24"/>
                <w:szCs w:val="24"/>
                <w:highlight w:val="yellow"/>
              </w:rPr>
            </w:rPrChange>
          </w:rPr>
          <w:delText xml:space="preserve"> -</w:delText>
        </w:r>
      </w:del>
      <w:r w:rsidRPr="00E138CD">
        <w:rPr>
          <w:rFonts w:ascii="Quattrocento Sans" w:eastAsia="Quattrocento Sans" w:hAnsi="Quattrocento Sans" w:cs="Quattrocento Sans"/>
          <w:color w:val="333333"/>
          <w:sz w:val="24"/>
          <w:szCs w:val="24"/>
          <w:rPrChange w:id="227" w:author="G Janzen" w:date="2017-03-09T09:18:00Z">
            <w:rPr>
              <w:rFonts w:ascii="Quattrocento Sans" w:eastAsia="Quattrocento Sans" w:hAnsi="Quattrocento Sans" w:cs="Quattrocento Sans"/>
              <w:color w:val="333333"/>
              <w:sz w:val="24"/>
              <w:szCs w:val="24"/>
              <w:highlight w:val="yellow"/>
            </w:rPr>
          </w:rPrChange>
        </w:rPr>
        <w:t xml:space="preserve"> you may have to add NS (glue) records for these two domains as well pointing to the corresponding ips.</w:t>
      </w:r>
      <w:r w:rsidRPr="00E86673">
        <w:rPr>
          <w:rFonts w:ascii="Quattrocento Sans" w:eastAsia="Quattrocento Sans" w:hAnsi="Quattrocento Sans" w:cs="Quattrocento Sans"/>
          <w:color w:val="333333"/>
          <w:sz w:val="24"/>
          <w:szCs w:val="24"/>
        </w:rPr>
        <w:t xml:space="preserve"> </w:t>
      </w:r>
      <w:commentRangeEnd w:id="201"/>
      <w:r w:rsidRPr="00E86673">
        <w:commentReference w:id="201"/>
      </w:r>
    </w:p>
    <w:p w14:paraId="31B0F04F" w14:textId="77777777" w:rsidR="00874FD1" w:rsidRDefault="00670F02">
      <w:r>
        <w:br w:type="page"/>
      </w:r>
    </w:p>
    <w:p w14:paraId="6BFFD080" w14:textId="77777777" w:rsidR="00874FD1" w:rsidRDefault="00874FD1">
      <w:pPr>
        <w:rPr>
          <w:rFonts w:ascii="Quattrocento Sans" w:eastAsia="Quattrocento Sans" w:hAnsi="Quattrocento Sans" w:cs="Quattrocento Sans"/>
          <w:b/>
          <w:color w:val="333333"/>
          <w:sz w:val="36"/>
          <w:szCs w:val="36"/>
        </w:rPr>
      </w:pPr>
    </w:p>
    <w:p w14:paraId="4FEEBB7B" w14:textId="77777777" w:rsidR="00874FD1" w:rsidRDefault="00670F02">
      <w:pPr>
        <w:spacing w:before="360" w:after="240" w:line="240" w:lineRule="auto"/>
        <w:rPr>
          <w:rFonts w:ascii="Quattrocento Sans" w:eastAsia="Quattrocento Sans" w:hAnsi="Quattrocento Sans" w:cs="Quattrocento Sans"/>
          <w:b/>
          <w:color w:val="333333"/>
          <w:sz w:val="36"/>
          <w:szCs w:val="36"/>
        </w:rPr>
      </w:pPr>
      <w:r>
        <w:rPr>
          <w:rFonts w:ascii="Quattrocento Sans" w:eastAsia="Quattrocento Sans" w:hAnsi="Quattrocento Sans" w:cs="Quattrocento Sans"/>
          <w:b/>
          <w:color w:val="333333"/>
          <w:sz w:val="36"/>
          <w:szCs w:val="36"/>
        </w:rPr>
        <w:t xml:space="preserve">Configuring Edge Test Tool Instance </w:t>
      </w:r>
    </w:p>
    <w:p w14:paraId="149B36A0" w14:textId="77777777" w:rsidR="00946391" w:rsidRDefault="00670F02" w:rsidP="00946391">
      <w:pPr>
        <w:spacing w:after="240" w:line="240" w:lineRule="auto"/>
        <w:rPr>
          <w:ins w:id="228" w:author="G Janzen" w:date="2017-03-09T09:25:00Z"/>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 xml:space="preserve">ETT is packaged as </w:t>
      </w:r>
      <w:ins w:id="229" w:author="G Janzen" w:date="2017-03-09T09:22:00Z">
        <w:r w:rsidR="00946391">
          <w:rPr>
            <w:rFonts w:ascii="Quattrocento Sans" w:eastAsia="Quattrocento Sans" w:hAnsi="Quattrocento Sans" w:cs="Quattrocento Sans"/>
            <w:color w:val="333333"/>
            <w:sz w:val="24"/>
            <w:szCs w:val="24"/>
          </w:rPr>
          <w:t xml:space="preserve">a </w:t>
        </w:r>
      </w:ins>
      <w:r>
        <w:rPr>
          <w:rFonts w:ascii="Quattrocento Sans" w:eastAsia="Quattrocento Sans" w:hAnsi="Quattrocento Sans" w:cs="Quattrocento Sans"/>
          <w:color w:val="333333"/>
          <w:sz w:val="24"/>
          <w:szCs w:val="24"/>
        </w:rPr>
        <w:t>springboot jar application. All the parameters to the ETT UI can be configured in these three file</w:t>
      </w:r>
      <w:ins w:id="230" w:author="G Janzen" w:date="2017-03-09T09:24:00Z">
        <w:r w:rsidR="00946391">
          <w:rPr>
            <w:rFonts w:ascii="Quattrocento Sans" w:eastAsia="Quattrocento Sans" w:hAnsi="Quattrocento Sans" w:cs="Quattrocento Sans"/>
            <w:color w:val="333333"/>
            <w:sz w:val="24"/>
            <w:szCs w:val="24"/>
          </w:rPr>
          <w:t xml:space="preserve">s </w:t>
        </w:r>
      </w:ins>
      <w:ins w:id="231" w:author="G Janzen" w:date="2017-03-09T09:25:00Z">
        <w:r w:rsidR="00946391">
          <w:rPr>
            <w:rFonts w:ascii="Quattrocento Sans" w:eastAsia="Quattrocento Sans" w:hAnsi="Quattrocento Sans" w:cs="Quattrocento Sans"/>
            <w:color w:val="333333"/>
            <w:sz w:val="24"/>
            <w:szCs w:val="24"/>
          </w:rPr>
          <w:t xml:space="preserve">(listed below) </w:t>
        </w:r>
      </w:ins>
      <w:ins w:id="232" w:author="G Janzen" w:date="2017-03-09T09:24:00Z">
        <w:r w:rsidR="00946391">
          <w:rPr>
            <w:rFonts w:ascii="Quattrocento Sans" w:eastAsia="Quattrocento Sans" w:hAnsi="Quattrocento Sans" w:cs="Quattrocento Sans"/>
            <w:color w:val="333333"/>
            <w:sz w:val="24"/>
            <w:szCs w:val="24"/>
          </w:rPr>
          <w:t xml:space="preserve">by </w:t>
        </w:r>
      </w:ins>
      <w:ins w:id="233" w:author="G Janzen" w:date="2017-03-09T09:25:00Z">
        <w:r w:rsidR="00946391">
          <w:rPr>
            <w:rFonts w:ascii="Quattrocento Sans" w:eastAsia="Quattrocento Sans" w:hAnsi="Quattrocento Sans" w:cs="Quattrocento Sans"/>
            <w:color w:val="333333"/>
            <w:sz w:val="24"/>
            <w:szCs w:val="24"/>
          </w:rPr>
          <w:t xml:space="preserve">replacing all the occurrences of the preconfigured "ttp" domain references to your domain settings (with a few exceptions.) </w:t>
        </w:r>
      </w:ins>
    </w:p>
    <w:p w14:paraId="218B62E8" w14:textId="77777777" w:rsidR="00946391" w:rsidRDefault="00670F02">
      <w:pPr>
        <w:spacing w:after="240" w:line="240" w:lineRule="auto"/>
        <w:rPr>
          <w:ins w:id="234" w:author="G Janzen" w:date="2017-03-09T09:23:00Z"/>
          <w:rFonts w:ascii="Quattrocento Sans" w:eastAsia="Quattrocento Sans" w:hAnsi="Quattrocento Sans" w:cs="Quattrocento Sans"/>
          <w:color w:val="333333"/>
          <w:sz w:val="24"/>
          <w:szCs w:val="24"/>
        </w:rPr>
      </w:pPr>
      <w:del w:id="235" w:author="G Janzen" w:date="2017-03-09T09:24:00Z">
        <w:r w:rsidDel="00946391">
          <w:rPr>
            <w:rFonts w:ascii="Quattrocento Sans" w:eastAsia="Quattrocento Sans" w:hAnsi="Quattrocento Sans" w:cs="Quattrocento Sans"/>
            <w:color w:val="333333"/>
            <w:sz w:val="24"/>
            <w:szCs w:val="24"/>
          </w:rPr>
          <w:delText xml:space="preserve">s: </w:delText>
        </w:r>
      </w:del>
      <w:ins w:id="236" w:author="G Janzen" w:date="2017-03-09T09:23:00Z">
        <w:r w:rsidR="00946391">
          <w:rPr>
            <w:rFonts w:ascii="Quattrocento Sans" w:eastAsia="Quattrocento Sans" w:hAnsi="Quattrocento Sans" w:cs="Quattrocento Sans"/>
            <w:color w:val="333333"/>
            <w:sz w:val="24"/>
            <w:szCs w:val="24"/>
          </w:rPr>
          <w:t xml:space="preserve">1) </w:t>
        </w:r>
      </w:ins>
      <w:r>
        <w:rPr>
          <w:rFonts w:ascii="Quattrocento Sans" w:eastAsia="Quattrocento Sans" w:hAnsi="Quattrocento Sans" w:cs="Quattrocento Sans"/>
          <w:sz w:val="24"/>
          <w:szCs w:val="24"/>
        </w:rPr>
        <w:t>/opt/ttp/application.properties,</w:t>
      </w:r>
      <w:r>
        <w:rPr>
          <w:rFonts w:ascii="Quattrocento Sans" w:eastAsia="Quattrocento Sans" w:hAnsi="Quattrocento Sans" w:cs="Quattrocento Sans"/>
          <w:color w:val="333333"/>
          <w:sz w:val="24"/>
          <w:szCs w:val="24"/>
        </w:rPr>
        <w:t xml:space="preserve"> </w:t>
      </w:r>
    </w:p>
    <w:p w14:paraId="7B5E1C65" w14:textId="77777777" w:rsidR="00946391" w:rsidRDefault="00946391">
      <w:pPr>
        <w:spacing w:after="240" w:line="240" w:lineRule="auto"/>
        <w:rPr>
          <w:ins w:id="237" w:author="G Janzen" w:date="2017-03-09T09:23:00Z"/>
          <w:rFonts w:ascii="Quattrocento Sans" w:eastAsia="Quattrocento Sans" w:hAnsi="Quattrocento Sans" w:cs="Quattrocento Sans"/>
          <w:i/>
          <w:color w:val="333333"/>
          <w:sz w:val="24"/>
          <w:szCs w:val="24"/>
        </w:rPr>
      </w:pPr>
      <w:ins w:id="238" w:author="G Janzen" w:date="2017-03-09T09:23:00Z">
        <w:r>
          <w:rPr>
            <w:rFonts w:ascii="Quattrocento Sans" w:eastAsia="Quattrocento Sans" w:hAnsi="Quattrocento Sans" w:cs="Quattrocento Sans"/>
            <w:color w:val="333333"/>
            <w:sz w:val="24"/>
            <w:szCs w:val="24"/>
          </w:rPr>
          <w:t xml:space="preserve">2) </w:t>
        </w:r>
      </w:ins>
      <w:r w:rsidR="00670F02">
        <w:rPr>
          <w:rFonts w:ascii="Quattrocento Sans" w:eastAsia="Quattrocento Sans" w:hAnsi="Quattrocento Sans" w:cs="Quattrocento Sans"/>
          <w:i/>
          <w:color w:val="333333"/>
          <w:sz w:val="24"/>
          <w:szCs w:val="24"/>
        </w:rPr>
        <w:t xml:space="preserve">/opt/ttp/smtptestcases.json, and  </w:t>
      </w:r>
    </w:p>
    <w:p w14:paraId="64743EC8" w14:textId="77777777" w:rsidR="00946391" w:rsidRDefault="00946391">
      <w:pPr>
        <w:spacing w:after="240" w:line="240" w:lineRule="auto"/>
        <w:rPr>
          <w:ins w:id="239" w:author="G Janzen" w:date="2017-03-09T09:24:00Z"/>
          <w:rFonts w:ascii="Quattrocento Sans" w:eastAsia="Quattrocento Sans" w:hAnsi="Quattrocento Sans" w:cs="Quattrocento Sans"/>
          <w:i/>
          <w:color w:val="333333"/>
          <w:sz w:val="24"/>
          <w:szCs w:val="24"/>
        </w:rPr>
      </w:pPr>
      <w:ins w:id="240" w:author="G Janzen" w:date="2017-03-09T09:23:00Z">
        <w:r>
          <w:rPr>
            <w:rFonts w:ascii="Quattrocento Sans" w:eastAsia="Quattrocento Sans" w:hAnsi="Quattrocento Sans" w:cs="Quattrocento Sans"/>
            <w:i/>
            <w:color w:val="333333"/>
            <w:sz w:val="24"/>
            <w:szCs w:val="24"/>
          </w:rPr>
          <w:t xml:space="preserve">3) </w:t>
        </w:r>
      </w:ins>
      <w:r w:rsidR="00670F02">
        <w:rPr>
          <w:rFonts w:ascii="Quattrocento Sans" w:eastAsia="Quattrocento Sans" w:hAnsi="Quattrocento Sans" w:cs="Quattrocento Sans"/>
          <w:i/>
          <w:color w:val="333333"/>
          <w:sz w:val="24"/>
          <w:szCs w:val="24"/>
        </w:rPr>
        <w:t xml:space="preserve">/opt/ttp/direct_certificates_links.json </w:t>
      </w:r>
    </w:p>
    <w:p w14:paraId="5A9974AB" w14:textId="77777777" w:rsidR="00874FD1" w:rsidDel="00946391" w:rsidRDefault="00670F02">
      <w:pPr>
        <w:spacing w:after="240" w:line="240" w:lineRule="auto"/>
        <w:rPr>
          <w:del w:id="241" w:author="G Janzen" w:date="2017-03-09T09:24:00Z"/>
          <w:rFonts w:ascii="Quattrocento Sans" w:eastAsia="Quattrocento Sans" w:hAnsi="Quattrocento Sans" w:cs="Quattrocento Sans"/>
          <w:color w:val="333333"/>
          <w:sz w:val="24"/>
          <w:szCs w:val="24"/>
        </w:rPr>
      </w:pPr>
      <w:del w:id="242" w:author="G Janzen" w:date="2017-03-09T09:24:00Z">
        <w:r w:rsidDel="00946391">
          <w:rPr>
            <w:rFonts w:ascii="Quattrocento Sans" w:eastAsia="Quattrocento Sans" w:hAnsi="Quattrocento Sans" w:cs="Quattrocento Sans"/>
            <w:color w:val="333333"/>
            <w:sz w:val="24"/>
            <w:szCs w:val="24"/>
          </w:rPr>
          <w:delText xml:space="preserve"> by replacing all the occurrences of the preconfigured "ttp" domain references to your domain settings (with a few exceptions.) </w:delText>
        </w:r>
      </w:del>
    </w:p>
    <w:p w14:paraId="4C1DA12E" w14:textId="77777777" w:rsidR="00874FD1" w:rsidRDefault="00670F02">
      <w:pPr>
        <w:spacing w:after="240" w:line="240" w:lineRule="auto"/>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 xml:space="preserve">To assist with that configuration, we've provided the three files with some placeholder configurations that will need to be revised. Replace the application.properties the smtptestcases.json and the </w:t>
      </w:r>
      <w:r>
        <w:rPr>
          <w:rFonts w:ascii="Quattrocento Sans" w:eastAsia="Quattrocento Sans" w:hAnsi="Quattrocento Sans" w:cs="Quattrocento Sans"/>
          <w:i/>
          <w:color w:val="333333"/>
          <w:sz w:val="24"/>
          <w:szCs w:val="24"/>
        </w:rPr>
        <w:t xml:space="preserve">direct_certificates_links.json </w:t>
      </w:r>
      <w:r>
        <w:rPr>
          <w:rFonts w:ascii="Quattrocento Sans" w:eastAsia="Quattrocento Sans" w:hAnsi="Quattrocento Sans" w:cs="Quattrocento Sans"/>
          <w:color w:val="333333"/>
          <w:sz w:val="24"/>
          <w:szCs w:val="24"/>
        </w:rPr>
        <w:t xml:space="preserve">provided in the AMI's with the files located in the installation-resources. </w:t>
      </w:r>
    </w:p>
    <w:p w14:paraId="27BD527B" w14:textId="77777777" w:rsidR="00874FD1" w:rsidRDefault="00670F02">
      <w:pPr>
        <w:spacing w:after="240" w:line="240" w:lineRule="auto"/>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The application.properties is used by the application during the startup to reference the validator, toolkit, james, direct components. The json files are used by the user interface to display the endpoints.</w:t>
      </w:r>
    </w:p>
    <w:p w14:paraId="2511FA53" w14:textId="77777777" w:rsidR="00874FD1" w:rsidRDefault="00670F02">
      <w:pPr>
        <w:spacing w:before="360" w:after="240" w:line="240" w:lineRule="auto"/>
        <w:rPr>
          <w:rFonts w:ascii="Quattrocento Sans" w:eastAsia="Quattrocento Sans" w:hAnsi="Quattrocento Sans" w:cs="Quattrocento Sans"/>
          <w:b/>
          <w:color w:val="333333"/>
          <w:sz w:val="24"/>
          <w:szCs w:val="24"/>
        </w:rPr>
      </w:pPr>
      <w:r>
        <w:rPr>
          <w:rFonts w:ascii="Quattrocento Sans" w:eastAsia="Quattrocento Sans" w:hAnsi="Quattrocento Sans" w:cs="Quattrocento Sans"/>
          <w:b/>
          <w:color w:val="333333"/>
          <w:sz w:val="24"/>
          <w:szCs w:val="24"/>
        </w:rPr>
        <w:t>Direct certificate settings for your domain</w:t>
      </w:r>
    </w:p>
    <w:p w14:paraId="3DBCFA20" w14:textId="77777777" w:rsidR="00874FD1" w:rsidRDefault="00670F02">
      <w:pPr>
        <w:spacing w:after="240" w:line="240" w:lineRule="auto"/>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The /opt/certificates folder contains the certificates used by the ETT direct.</w:t>
      </w:r>
    </w:p>
    <w:p w14:paraId="15D46B67" w14:textId="77777777" w:rsidR="00874FD1" w:rsidRDefault="00670F02">
      <w:pPr>
        <w:numPr>
          <w:ilvl w:val="0"/>
          <w:numId w:val="7"/>
        </w:numPr>
        <w:spacing w:before="240" w:after="240" w:line="240" w:lineRule="auto"/>
        <w:ind w:hanging="360"/>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good/aia folders with appropriate certificates for your domain for the Direct Send component. Populate the good folder with the security cert (PKCS#12) for edgedomain. Use the same certs for the next step in creating the edgeserver domain which publishes the certs to DNS. If you want to update the downloadable URLs shown in the in the ETT Direct page, you have to update the /opt/ttp/direct_certificates_links.json correspondingly.</w:t>
      </w:r>
    </w:p>
    <w:p w14:paraId="112916BA" w14:textId="77777777" w:rsidR="00874FD1" w:rsidRDefault="00670F02">
      <w:pPr>
        <w:pStyle w:val="Heading4"/>
        <w:rPr>
          <w:del w:id="243" w:author="Srini Adhinarayanan" w:date="2017-03-08T07:28:00Z"/>
        </w:rPr>
      </w:pPr>
      <w:r>
        <w:t>To validate the configuration</w:t>
      </w:r>
      <w:del w:id="244" w:author="G Janzen" w:date="2017-03-09T09:26:00Z">
        <w:r w:rsidDel="00946391">
          <w:delText xml:space="preserve"> accomplished so far</w:delText>
        </w:r>
      </w:del>
      <w:r>
        <w:t xml:space="preserve">, perform the following steps: </w:t>
      </w:r>
    </w:p>
    <w:p w14:paraId="70599BE8" w14:textId="77777777" w:rsidR="00874FD1" w:rsidRDefault="00670F02">
      <w:pPr>
        <w:pStyle w:val="Heading4"/>
        <w:rPr>
          <w:ins w:id="245" w:author="Srini Adhinarayanan" w:date="2017-03-08T07:28:00Z"/>
        </w:rPr>
        <w:pPrChange w:id="246" w:author="Srini Adhinarayanan" w:date="2017-03-08T07:28:00Z">
          <w:pPr>
            <w:pStyle w:val="Heading4"/>
            <w:spacing w:after="240"/>
          </w:pPr>
        </w:pPrChange>
      </w:pPr>
      <w:del w:id="247" w:author="Srini Adhinarayanan" w:date="2017-03-08T07:28:00Z">
        <w:r>
          <w:rPr>
            <w:highlight w:val="yellow"/>
          </w:rPr>
          <w:delText>&lt;Srini to add startup steps&gt; then validate using IP addresses</w:delText>
        </w:r>
      </w:del>
    </w:p>
    <w:p w14:paraId="38BF1848" w14:textId="77777777" w:rsidR="00874FD1" w:rsidRDefault="00946391">
      <w:pPr>
        <w:spacing w:after="240" w:line="240" w:lineRule="auto"/>
        <w:rPr>
          <w:ins w:id="248" w:author="Srini Adhinarayanan" w:date="2017-03-08T07:28:00Z"/>
          <w:rFonts w:ascii="Quattrocento Sans" w:eastAsia="Quattrocento Sans" w:hAnsi="Quattrocento Sans" w:cs="Quattrocento Sans"/>
          <w:color w:val="333333"/>
          <w:sz w:val="24"/>
          <w:szCs w:val="24"/>
        </w:rPr>
      </w:pPr>
      <w:ins w:id="249" w:author="G Janzen" w:date="2017-03-09T09:27:00Z">
        <w:r>
          <w:rPr>
            <w:rFonts w:ascii="Quattrocento Sans" w:eastAsia="Quattrocento Sans" w:hAnsi="Quattrocento Sans" w:cs="Quattrocento Sans"/>
            <w:color w:val="333333"/>
            <w:sz w:val="24"/>
            <w:szCs w:val="24"/>
          </w:rPr>
          <w:t>T</w:t>
        </w:r>
      </w:ins>
      <w:ins w:id="250" w:author="Srini Adhinarayanan" w:date="2017-03-08T07:28:00Z">
        <w:del w:id="251" w:author="G Janzen" w:date="2017-03-09T09:27:00Z">
          <w:r w:rsidR="00670F02" w:rsidDel="00946391">
            <w:rPr>
              <w:rFonts w:ascii="Quattrocento Sans" w:eastAsia="Quattrocento Sans" w:hAnsi="Quattrocento Sans" w:cs="Quattrocento Sans"/>
              <w:color w:val="333333"/>
              <w:sz w:val="24"/>
              <w:szCs w:val="24"/>
            </w:rPr>
            <w:delText>At this point, you can t</w:delText>
          </w:r>
        </w:del>
        <w:r w:rsidR="00670F02">
          <w:rPr>
            <w:rFonts w:ascii="Quattrocento Sans" w:eastAsia="Quattrocento Sans" w:hAnsi="Quattrocento Sans" w:cs="Quattrocento Sans"/>
            <w:color w:val="333333"/>
            <w:sz w:val="24"/>
            <w:szCs w:val="24"/>
          </w:rPr>
          <w:t>est if the ETT starts up without errors (detecting any config, environment issues) and perfo</w:t>
        </w:r>
      </w:ins>
      <w:ins w:id="252" w:author="G Janzen" w:date="2017-03-09T09:27:00Z">
        <w:r>
          <w:rPr>
            <w:rFonts w:ascii="Quattrocento Sans" w:eastAsia="Quattrocento Sans" w:hAnsi="Quattrocento Sans" w:cs="Quattrocento Sans"/>
            <w:color w:val="333333"/>
            <w:sz w:val="24"/>
            <w:szCs w:val="24"/>
          </w:rPr>
          <w:t>rm</w:t>
        </w:r>
      </w:ins>
      <w:ins w:id="253" w:author="Srini Adhinarayanan" w:date="2017-03-08T07:28:00Z">
        <w:del w:id="254" w:author="G Janzen" w:date="2017-03-09T09:27:00Z">
          <w:r w:rsidR="00670F02" w:rsidDel="00946391">
            <w:rPr>
              <w:rFonts w:ascii="Quattrocento Sans" w:eastAsia="Quattrocento Sans" w:hAnsi="Quattrocento Sans" w:cs="Quattrocento Sans"/>
              <w:color w:val="333333"/>
              <w:sz w:val="24"/>
              <w:szCs w:val="24"/>
            </w:rPr>
            <w:delText>rm some</w:delText>
          </w:r>
        </w:del>
        <w:r w:rsidR="00670F02">
          <w:rPr>
            <w:rFonts w:ascii="Quattrocento Sans" w:eastAsia="Quattrocento Sans" w:hAnsi="Quattrocento Sans" w:cs="Quattrocento Sans"/>
            <w:color w:val="333333"/>
            <w:sz w:val="24"/>
            <w:szCs w:val="24"/>
          </w:rPr>
          <w:t xml:space="preserve"> basic SMTP receive (Edge SUT) tests. </w:t>
        </w:r>
      </w:ins>
      <w:ins w:id="255" w:author="G Janzen" w:date="2017-03-09T09:27:00Z">
        <w:r>
          <w:rPr>
            <w:rFonts w:ascii="Quattrocento Sans" w:eastAsia="Quattrocento Sans" w:hAnsi="Quattrocento Sans" w:cs="Quattrocento Sans"/>
            <w:color w:val="333333"/>
            <w:sz w:val="24"/>
            <w:szCs w:val="24"/>
          </w:rPr>
          <w:t>S</w:t>
        </w:r>
      </w:ins>
      <w:ins w:id="256" w:author="Srini Adhinarayanan" w:date="2017-03-08T07:28:00Z">
        <w:del w:id="257" w:author="G Janzen" w:date="2017-03-09T09:27:00Z">
          <w:r w:rsidR="00670F02" w:rsidDel="00946391">
            <w:rPr>
              <w:rFonts w:ascii="Quattrocento Sans" w:eastAsia="Quattrocento Sans" w:hAnsi="Quattrocento Sans" w:cs="Quattrocento Sans"/>
              <w:color w:val="333333"/>
              <w:sz w:val="24"/>
              <w:szCs w:val="24"/>
            </w:rPr>
            <w:delText>However, s</w:delText>
          </w:r>
        </w:del>
        <w:r w:rsidR="00670F02">
          <w:rPr>
            <w:rFonts w:ascii="Quattrocento Sans" w:eastAsia="Quattrocento Sans" w:hAnsi="Quattrocento Sans" w:cs="Quattrocento Sans"/>
            <w:color w:val="333333"/>
            <w:sz w:val="24"/>
            <w:szCs w:val="24"/>
          </w:rPr>
          <w:t>ince the DNS steps may not have been completed, you may have to use the IP address in the browser to access the ETT.</w:t>
        </w:r>
      </w:ins>
    </w:p>
    <w:p w14:paraId="16134585" w14:textId="77777777" w:rsidR="00874FD1" w:rsidRDefault="00670F02">
      <w:pPr>
        <w:numPr>
          <w:ilvl w:val="0"/>
          <w:numId w:val="5"/>
        </w:numPr>
        <w:spacing w:after="0" w:line="240" w:lineRule="auto"/>
        <w:ind w:hanging="360"/>
        <w:contextualSpacing/>
        <w:rPr>
          <w:ins w:id="258" w:author="Srini Adhinarayanan" w:date="2017-03-08T07:28:00Z"/>
          <w:rFonts w:ascii="Quattrocento Sans" w:eastAsia="Quattrocento Sans" w:hAnsi="Quattrocento Sans" w:cs="Quattrocento Sans"/>
          <w:color w:val="333333"/>
          <w:sz w:val="24"/>
          <w:szCs w:val="24"/>
        </w:rPr>
        <w:pPrChange w:id="259" w:author="Srini Adhinarayanan" w:date="2017-03-08T07:28:00Z">
          <w:pPr>
            <w:spacing w:after="240" w:line="240" w:lineRule="auto"/>
            <w:ind w:left="720"/>
          </w:pPr>
        </w:pPrChange>
      </w:pPr>
      <w:ins w:id="260" w:author="Srini Adhinarayanan" w:date="2017-03-08T07:28:00Z">
        <w:r>
          <w:rPr>
            <w:rFonts w:ascii="Quattrocento Sans" w:eastAsia="Quattrocento Sans" w:hAnsi="Quattrocento Sans" w:cs="Quattrocento Sans"/>
            <w:color w:val="333333"/>
            <w:sz w:val="24"/>
            <w:szCs w:val="24"/>
          </w:rPr>
          <w:t>Start the ETT.  $ sudo service ttpservice start</w:t>
        </w:r>
      </w:ins>
    </w:p>
    <w:p w14:paraId="7C5EBE1A" w14:textId="77777777" w:rsidR="00874FD1" w:rsidRDefault="00670F02">
      <w:pPr>
        <w:numPr>
          <w:ilvl w:val="0"/>
          <w:numId w:val="5"/>
        </w:numPr>
        <w:spacing w:after="0" w:line="240" w:lineRule="auto"/>
        <w:ind w:hanging="360"/>
        <w:contextualSpacing/>
        <w:rPr>
          <w:ins w:id="261" w:author="Srini Adhinarayanan" w:date="2017-03-08T07:29:00Z"/>
          <w:rFonts w:ascii="Quattrocento Sans" w:eastAsia="Quattrocento Sans" w:hAnsi="Quattrocento Sans" w:cs="Quattrocento Sans"/>
          <w:color w:val="333333"/>
          <w:sz w:val="24"/>
          <w:szCs w:val="24"/>
        </w:rPr>
        <w:pPrChange w:id="262" w:author="Srini Adhinarayanan" w:date="2017-03-08T07:29:00Z">
          <w:pPr>
            <w:spacing w:after="240" w:line="240" w:lineRule="auto"/>
            <w:ind w:left="720"/>
          </w:pPr>
        </w:pPrChange>
      </w:pPr>
      <w:ins w:id="263" w:author="Srini Adhinarayanan" w:date="2017-03-08T07:28:00Z">
        <w:r>
          <w:rPr>
            <w:rFonts w:ascii="Quattrocento Sans" w:eastAsia="Quattrocento Sans" w:hAnsi="Quattrocento Sans" w:cs="Quattrocento Sans"/>
            <w:color w:val="333333"/>
            <w:sz w:val="24"/>
            <w:szCs w:val="24"/>
          </w:rPr>
          <w:t xml:space="preserve">Access the instance in your browser: </w:t>
        </w:r>
      </w:ins>
      <w:r>
        <w:fldChar w:fldCharType="begin"/>
      </w:r>
      <w:r>
        <w:instrText xml:space="preserve"> HYPERLINK "http://ip-address-of-the-edge-testing-tool-server/ttp" \h </w:instrText>
      </w:r>
      <w:r>
        <w:fldChar w:fldCharType="separate"/>
      </w:r>
      <w:r>
        <w:rPr>
          <w:rFonts w:ascii="Quattrocento Sans" w:eastAsia="Quattrocento Sans" w:hAnsi="Quattrocento Sans" w:cs="Quattrocento Sans"/>
          <w:color w:val="0000FF"/>
          <w:sz w:val="24"/>
          <w:szCs w:val="24"/>
          <w:u w:val="single"/>
          <w:rPrChange w:id="264" w:author="Srini Adhinarayanan" w:date="2017-03-08T07:29:00Z">
            <w:rPr>
              <w:rFonts w:ascii="Quattrocento Sans" w:eastAsia="Quattrocento Sans" w:hAnsi="Quattrocento Sans" w:cs="Quattrocento Sans"/>
              <w:sz w:val="24"/>
              <w:szCs w:val="24"/>
            </w:rPr>
          </w:rPrChange>
        </w:rPr>
        <w:t>http://ip-address</w:t>
      </w:r>
      <w:r>
        <w:rPr>
          <w:rFonts w:ascii="Quattrocento Sans" w:eastAsia="Quattrocento Sans" w:hAnsi="Quattrocento Sans" w:cs="Quattrocento Sans"/>
          <w:color w:val="0000FF"/>
          <w:sz w:val="24"/>
          <w:szCs w:val="24"/>
          <w:u w:val="single"/>
        </w:rPr>
        <w:fldChar w:fldCharType="end"/>
      </w:r>
      <w:r>
        <w:fldChar w:fldCharType="begin"/>
      </w:r>
      <w:r>
        <w:instrText xml:space="preserve"> HYPERLINK "http://ip-address-of-the-edge-testing-tool-server/ttp" \h </w:instrText>
      </w:r>
      <w:r>
        <w:fldChar w:fldCharType="separate"/>
      </w:r>
      <w:r>
        <w:rPr>
          <w:rFonts w:ascii="Quattrocento Sans" w:eastAsia="Quattrocento Sans" w:hAnsi="Quattrocento Sans" w:cs="Quattrocento Sans"/>
          <w:color w:val="0000FF"/>
          <w:sz w:val="24"/>
          <w:szCs w:val="24"/>
          <w:u w:val="single"/>
        </w:rPr>
        <w:t>-of-the-edge-testing-tool-server/ttp</w:t>
      </w:r>
      <w:r>
        <w:rPr>
          <w:rFonts w:ascii="Quattrocento Sans" w:eastAsia="Quattrocento Sans" w:hAnsi="Quattrocento Sans" w:cs="Quattrocento Sans"/>
          <w:color w:val="0000FF"/>
          <w:sz w:val="24"/>
          <w:szCs w:val="24"/>
          <w:u w:val="single"/>
        </w:rPr>
        <w:fldChar w:fldCharType="end"/>
      </w:r>
    </w:p>
    <w:p w14:paraId="59AFF3E3" w14:textId="77777777" w:rsidR="00874FD1" w:rsidRDefault="00670F02">
      <w:pPr>
        <w:numPr>
          <w:ilvl w:val="0"/>
          <w:numId w:val="5"/>
        </w:numPr>
        <w:spacing w:after="240" w:line="240" w:lineRule="auto"/>
        <w:ind w:hanging="360"/>
        <w:contextualSpacing/>
        <w:rPr>
          <w:ins w:id="265" w:author="Srini Adhinarayanan" w:date="2017-03-08T07:29:00Z"/>
          <w:rFonts w:ascii="Quattrocento Sans" w:eastAsia="Quattrocento Sans" w:hAnsi="Quattrocento Sans" w:cs="Quattrocento Sans"/>
          <w:color w:val="333333"/>
          <w:sz w:val="24"/>
          <w:szCs w:val="24"/>
        </w:rPr>
        <w:pPrChange w:id="266" w:author="Srini Adhinarayanan" w:date="2017-03-08T07:29:00Z">
          <w:pPr>
            <w:spacing w:after="240" w:line="240" w:lineRule="auto"/>
            <w:ind w:left="720"/>
          </w:pPr>
        </w:pPrChange>
      </w:pPr>
      <w:ins w:id="267" w:author="Srini Adhinarayanan" w:date="2017-03-08T07:29:00Z">
        <w:del w:id="268" w:author="G Janzen" w:date="2017-03-09T09:28:00Z">
          <w:r w:rsidDel="00946391">
            <w:rPr>
              <w:rFonts w:ascii="Quattrocento Sans" w:eastAsia="Quattrocento Sans" w:hAnsi="Quattrocento Sans" w:cs="Quattrocento Sans"/>
              <w:color w:val="333333"/>
              <w:sz w:val="24"/>
              <w:szCs w:val="24"/>
            </w:rPr>
            <w:delText>Fill in a</w:delText>
          </w:r>
        </w:del>
      </w:ins>
      <w:ins w:id="269" w:author="G Janzen" w:date="2017-03-09T09:28:00Z">
        <w:r w:rsidR="00946391">
          <w:rPr>
            <w:rFonts w:ascii="Quattrocento Sans" w:eastAsia="Quattrocento Sans" w:hAnsi="Quattrocento Sans" w:cs="Quattrocento Sans"/>
            <w:color w:val="333333"/>
            <w:sz w:val="24"/>
            <w:szCs w:val="24"/>
          </w:rPr>
          <w:t>Use</w:t>
        </w:r>
      </w:ins>
      <w:ins w:id="270" w:author="Srini Adhinarayanan" w:date="2017-03-08T07:29:00Z">
        <w:r>
          <w:rPr>
            <w:rFonts w:ascii="Quattrocento Sans" w:eastAsia="Quattrocento Sans" w:hAnsi="Quattrocento Sans" w:cs="Quattrocento Sans"/>
            <w:color w:val="333333"/>
            <w:sz w:val="24"/>
            <w:szCs w:val="24"/>
          </w:rPr>
          <w:t xml:space="preserve"> valid SMTP account information (</w:t>
        </w:r>
      </w:ins>
      <w:ins w:id="271" w:author="G Janzen" w:date="2017-03-09T09:29:00Z">
        <w:r w:rsidR="00946391">
          <w:rPr>
            <w:rFonts w:ascii="Quattrocento Sans" w:eastAsia="Quattrocento Sans" w:hAnsi="Quattrocento Sans" w:cs="Quattrocento Sans"/>
            <w:color w:val="333333"/>
            <w:sz w:val="24"/>
            <w:szCs w:val="24"/>
          </w:rPr>
          <w:t xml:space="preserve">an example of </w:t>
        </w:r>
      </w:ins>
      <w:ins w:id="272" w:author="Srini Adhinarayanan" w:date="2017-03-08T07:29:00Z">
        <w:del w:id="273" w:author="G Janzen" w:date="2017-03-09T09:29:00Z">
          <w:r w:rsidDel="00946391">
            <w:rPr>
              <w:rFonts w:ascii="Quattrocento Sans" w:eastAsia="Quattrocento Sans" w:hAnsi="Quattrocento Sans" w:cs="Quattrocento Sans"/>
              <w:color w:val="333333"/>
              <w:sz w:val="24"/>
              <w:szCs w:val="24"/>
            </w:rPr>
            <w:delText xml:space="preserve">a sample </w:delText>
          </w:r>
        </w:del>
      </w:ins>
      <w:ins w:id="274" w:author="G Janzen" w:date="2017-03-09T09:29:00Z">
        <w:r w:rsidR="00946391">
          <w:rPr>
            <w:rFonts w:ascii="Quattrocento Sans" w:eastAsia="Quattrocento Sans" w:hAnsi="Quattrocento Sans" w:cs="Quattrocento Sans"/>
            <w:color w:val="333333"/>
            <w:sz w:val="24"/>
            <w:szCs w:val="24"/>
          </w:rPr>
          <w:t xml:space="preserve">an </w:t>
        </w:r>
      </w:ins>
      <w:ins w:id="275" w:author="Srini Adhinarayanan" w:date="2017-03-08T07:29:00Z">
        <w:r>
          <w:rPr>
            <w:rFonts w:ascii="Quattrocento Sans" w:eastAsia="Quattrocento Sans" w:hAnsi="Quattrocento Sans" w:cs="Quattrocento Sans"/>
            <w:color w:val="333333"/>
            <w:sz w:val="24"/>
            <w:szCs w:val="24"/>
          </w:rPr>
          <w:t>Edge SUT require</w:t>
        </w:r>
      </w:ins>
      <w:ins w:id="276" w:author="G Janzen" w:date="2017-03-09T09:29:00Z">
        <w:r w:rsidR="005468C8">
          <w:rPr>
            <w:rFonts w:ascii="Quattrocento Sans" w:eastAsia="Quattrocento Sans" w:hAnsi="Quattrocento Sans" w:cs="Quattrocento Sans"/>
            <w:color w:val="333333"/>
            <w:sz w:val="24"/>
            <w:szCs w:val="24"/>
          </w:rPr>
          <w:t xml:space="preserve">s </w:t>
        </w:r>
      </w:ins>
      <w:ins w:id="277" w:author="Srini Adhinarayanan" w:date="2017-03-08T07:29:00Z">
        <w:del w:id="278" w:author="G Janzen" w:date="2017-03-09T09:29:00Z">
          <w:r w:rsidDel="005468C8">
            <w:rPr>
              <w:rFonts w:ascii="Quattrocento Sans" w:eastAsia="Quattrocento Sans" w:hAnsi="Quattrocento Sans" w:cs="Quattrocento Sans"/>
              <w:color w:val="333333"/>
              <w:sz w:val="24"/>
              <w:szCs w:val="24"/>
            </w:rPr>
            <w:delText xml:space="preserve">d such as </w:delText>
          </w:r>
        </w:del>
        <w:r>
          <w:rPr>
            <w:rFonts w:ascii="Quattrocento Sans" w:eastAsia="Quattrocento Sans" w:hAnsi="Quattrocento Sans" w:cs="Quattrocento Sans"/>
            <w:color w:val="333333"/>
            <w:sz w:val="24"/>
            <w:szCs w:val="24"/>
          </w:rPr>
          <w:t xml:space="preserve">a gmail account) in the profile for SMTP Test 9, 16, 20. </w:t>
        </w:r>
      </w:ins>
    </w:p>
    <w:p w14:paraId="4E2C42D3" w14:textId="77777777" w:rsidR="00874FD1" w:rsidRDefault="00670F02">
      <w:pPr>
        <w:spacing w:after="240" w:line="240" w:lineRule="auto"/>
        <w:rPr>
          <w:ins w:id="279" w:author="Srini Adhinarayanan" w:date="2017-03-08T07:27:00Z"/>
        </w:rPr>
      </w:pPr>
      <w:ins w:id="280" w:author="Srini Adhinarayanan" w:date="2017-03-08T07:29:00Z">
        <w:r>
          <w:rPr>
            <w:rFonts w:ascii="Quattrocento Sans" w:eastAsia="Quattrocento Sans" w:hAnsi="Quattrocento Sans" w:cs="Quattrocento Sans"/>
            <w:color w:val="333333"/>
            <w:sz w:val="24"/>
            <w:szCs w:val="24"/>
          </w:rPr>
          <w:t>In case of any issues, looking into the logs (/opt/ttp/logs/catalina.out) will reveal the issues (or the SUT logs).</w:t>
        </w:r>
      </w:ins>
      <w:del w:id="281" w:author="Srini Adhinarayanan" w:date="2017-03-08T07:29:00Z">
        <w:r>
          <w:rPr>
            <w:rFonts w:ascii="Quattrocento Sans" w:eastAsia="Quattrocento Sans" w:hAnsi="Quattrocento Sans" w:cs="Quattrocento Sans"/>
            <w:color w:val="333333"/>
            <w:sz w:val="24"/>
            <w:szCs w:val="24"/>
            <w:rPrChange w:id="282" w:author="Srini Adhinarayanan" w:date="2017-03-08T07:30:00Z">
              <w:rPr>
                <w:rFonts w:ascii="Quattrocento Sans" w:eastAsia="Quattrocento Sans" w:hAnsi="Quattrocento Sans" w:cs="Quattrocento Sans"/>
                <w:sz w:val="24"/>
                <w:szCs w:val="24"/>
              </w:rPr>
            </w:rPrChange>
          </w:rPr>
          <w:delText>-of</w:delText>
        </w:r>
      </w:del>
    </w:p>
    <w:p w14:paraId="130C800E" w14:textId="77777777" w:rsidR="00874FD1" w:rsidRDefault="00874FD1">
      <w:pPr>
        <w:spacing w:after="240" w:line="240" w:lineRule="auto"/>
        <w:rPr>
          <w:del w:id="283" w:author="Srini Adhinarayanan" w:date="2017-03-08T07:27:00Z"/>
          <w:rFonts w:ascii="Quattrocento Sans" w:eastAsia="Quattrocento Sans" w:hAnsi="Quattrocento Sans" w:cs="Quattrocento Sans"/>
          <w:color w:val="333333"/>
          <w:sz w:val="24"/>
          <w:szCs w:val="24"/>
        </w:rPr>
      </w:pPr>
    </w:p>
    <w:p w14:paraId="61996609" w14:textId="77777777" w:rsidR="00874FD1" w:rsidRDefault="00670F02">
      <w:pPr>
        <w:spacing w:after="240" w:line="240" w:lineRule="auto"/>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 xml:space="preserve">Configure the Direct DNS using Appendix A. </w:t>
      </w:r>
    </w:p>
    <w:p w14:paraId="54EC5603" w14:textId="77777777" w:rsidR="00874FD1" w:rsidRDefault="00670F02">
      <w:pPr>
        <w:tabs>
          <w:tab w:val="left" w:pos="7016"/>
        </w:tabs>
        <w:spacing w:after="240" w:line="240" w:lineRule="auto"/>
        <w:rPr>
          <w:rFonts w:ascii="Quattrocento Sans" w:eastAsia="Quattrocento Sans" w:hAnsi="Quattrocento Sans" w:cs="Quattrocento Sans"/>
          <w:color w:val="333333"/>
          <w:sz w:val="24"/>
          <w:szCs w:val="24"/>
        </w:rPr>
      </w:pPr>
      <w:r w:rsidRPr="005468C8">
        <w:rPr>
          <w:rFonts w:ascii="Quattrocento Sans" w:eastAsia="Quattrocento Sans" w:hAnsi="Quattrocento Sans" w:cs="Quattrocento Sans"/>
          <w:color w:val="333333"/>
          <w:sz w:val="24"/>
          <w:szCs w:val="24"/>
          <w:rPrChange w:id="284" w:author="G Janzen" w:date="2017-03-09T09:30:00Z">
            <w:rPr>
              <w:rFonts w:ascii="Quattrocento Sans" w:eastAsia="Quattrocento Sans" w:hAnsi="Quattrocento Sans" w:cs="Quattrocento Sans"/>
              <w:color w:val="333333"/>
              <w:sz w:val="24"/>
              <w:szCs w:val="24"/>
              <w:highlight w:val="yellow"/>
            </w:rPr>
          </w:rPrChange>
        </w:rPr>
        <w:t>Configuring the XDS Toolkit</w:t>
      </w:r>
      <w:ins w:id="285" w:author="Srini Adhinarayanan" w:date="2017-03-08T07:34:00Z">
        <w:r>
          <w:rPr>
            <w:rFonts w:ascii="Quattrocento Sans" w:eastAsia="Quattrocento Sans" w:hAnsi="Quattrocento Sans" w:cs="Quattrocento Sans"/>
            <w:color w:val="333333"/>
            <w:sz w:val="24"/>
            <w:szCs w:val="24"/>
          </w:rPr>
          <w:t xml:space="preserve"> using Appendix B</w:t>
        </w:r>
      </w:ins>
    </w:p>
    <w:p w14:paraId="09AC9CC4" w14:textId="77777777" w:rsidR="00874FD1" w:rsidRDefault="00670F02">
      <w:pPr>
        <w:spacing w:before="360" w:after="240" w:line="240" w:lineRule="auto"/>
        <w:rPr>
          <w:rFonts w:ascii="Quattrocento Sans" w:eastAsia="Quattrocento Sans" w:hAnsi="Quattrocento Sans" w:cs="Quattrocento Sans"/>
          <w:b/>
          <w:color w:val="333333"/>
          <w:sz w:val="24"/>
          <w:szCs w:val="24"/>
        </w:rPr>
      </w:pPr>
      <w:r>
        <w:rPr>
          <w:rFonts w:ascii="Quattrocento Sans" w:eastAsia="Quattrocento Sans" w:hAnsi="Quattrocento Sans" w:cs="Quattrocento Sans"/>
          <w:b/>
          <w:color w:val="333333"/>
          <w:sz w:val="24"/>
          <w:szCs w:val="24"/>
        </w:rPr>
        <w:t xml:space="preserve">XDS toolkit Mutual-TLS </w:t>
      </w:r>
    </w:p>
    <w:p w14:paraId="3E06BF5B" w14:textId="77777777" w:rsidR="00874FD1" w:rsidRDefault="00670F02">
      <w:pPr>
        <w:spacing w:after="240" w:line="240" w:lineRule="auto"/>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These certificates are used by the mutual TLS for XDR testcases: /opt/certificates/xdr files: keystore, keystore.p12, key.pem, cert.pem.</w:t>
      </w:r>
    </w:p>
    <w:p w14:paraId="23E7C9B9" w14:textId="77777777" w:rsidR="00874FD1" w:rsidRDefault="00670F02">
      <w:pPr>
        <w:spacing w:before="360" w:after="240" w:line="240" w:lineRule="auto"/>
        <w:rPr>
          <w:rFonts w:ascii="Quattrocento Sans" w:eastAsia="Quattrocento Sans" w:hAnsi="Quattrocento Sans" w:cs="Quattrocento Sans"/>
          <w:b/>
          <w:color w:val="333333"/>
          <w:sz w:val="24"/>
          <w:szCs w:val="24"/>
        </w:rPr>
      </w:pPr>
      <w:r>
        <w:rPr>
          <w:rFonts w:ascii="Quattrocento Sans" w:eastAsia="Quattrocento Sans" w:hAnsi="Quattrocento Sans" w:cs="Quattrocento Sans"/>
          <w:b/>
          <w:color w:val="333333"/>
          <w:sz w:val="24"/>
          <w:szCs w:val="24"/>
        </w:rPr>
        <w:t xml:space="preserve">Optional: SSL configuration for HTTPS </w:t>
      </w:r>
    </w:p>
    <w:p w14:paraId="0E327283" w14:textId="77777777" w:rsidR="00874FD1" w:rsidRDefault="00670F02">
      <w:pPr>
        <w:spacing w:after="240" w:line="240" w:lineRule="auto"/>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 xml:space="preserve">SSL can be enabled through apache and/or springboot combination. </w:t>
      </w:r>
      <w:ins w:id="286" w:author="G Janzen" w:date="2017-03-09T09:32:00Z">
        <w:r w:rsidR="005468C8">
          <w:rPr>
            <w:rFonts w:ascii="Quattrocento Sans" w:eastAsia="Quattrocento Sans" w:hAnsi="Quattrocento Sans" w:cs="Quattrocento Sans"/>
            <w:color w:val="333333"/>
            <w:sz w:val="24"/>
            <w:szCs w:val="24"/>
          </w:rPr>
          <w:t>U</w:t>
        </w:r>
      </w:ins>
      <w:del w:id="287" w:author="G Janzen" w:date="2017-03-09T09:32:00Z">
        <w:r w:rsidDel="005468C8">
          <w:rPr>
            <w:rFonts w:ascii="Quattrocento Sans" w:eastAsia="Quattrocento Sans" w:hAnsi="Quattrocento Sans" w:cs="Quattrocento Sans"/>
            <w:color w:val="333333"/>
            <w:sz w:val="24"/>
            <w:szCs w:val="24"/>
          </w:rPr>
          <w:delText>Pls u</w:delText>
        </w:r>
      </w:del>
      <w:r>
        <w:rPr>
          <w:rFonts w:ascii="Quattrocento Sans" w:eastAsia="Quattrocento Sans" w:hAnsi="Quattrocento Sans" w:cs="Quattrocento Sans"/>
          <w:color w:val="333333"/>
          <w:sz w:val="24"/>
          <w:szCs w:val="24"/>
        </w:rPr>
        <w:t>pdate /opt/ttp/application.properties, /opt/certificates/private and/or /etc/apache2 conf files.</w:t>
      </w:r>
    </w:p>
    <w:p w14:paraId="405FB6D3" w14:textId="77777777" w:rsidR="00874FD1" w:rsidRDefault="00670F02">
      <w:pPr>
        <w:spacing w:before="360" w:after="240" w:line="240" w:lineRule="auto"/>
        <w:rPr>
          <w:rFonts w:ascii="Quattrocento Sans" w:eastAsia="Quattrocento Sans" w:hAnsi="Quattrocento Sans" w:cs="Quattrocento Sans"/>
          <w:b/>
          <w:color w:val="333333"/>
          <w:sz w:val="36"/>
          <w:szCs w:val="36"/>
        </w:rPr>
      </w:pPr>
      <w:r>
        <w:rPr>
          <w:rFonts w:ascii="Quattrocento Sans" w:eastAsia="Quattrocento Sans" w:hAnsi="Quattrocento Sans" w:cs="Quattrocento Sans"/>
          <w:b/>
          <w:color w:val="333333"/>
          <w:sz w:val="36"/>
          <w:szCs w:val="36"/>
        </w:rPr>
        <w:t>Configuring ETT James Instance</w:t>
      </w:r>
    </w:p>
    <w:p w14:paraId="32F58F13" w14:textId="77777777" w:rsidR="00874FD1" w:rsidRDefault="00670F02">
      <w:pPr>
        <w:spacing w:after="240" w:line="240" w:lineRule="auto"/>
        <w:rPr>
          <w:rFonts w:ascii="Quattrocento Sans" w:eastAsia="Quattrocento Sans" w:hAnsi="Quattrocento Sans" w:cs="Quattrocento Sans"/>
          <w:sz w:val="24"/>
          <w:szCs w:val="24"/>
        </w:rPr>
      </w:pPr>
      <w:r>
        <w:rPr>
          <w:rFonts w:ascii="Quattrocento Sans" w:eastAsia="Quattrocento Sans" w:hAnsi="Quattrocento Sans" w:cs="Quattrocento Sans"/>
          <w:color w:val="333333"/>
          <w:sz w:val="24"/>
          <w:szCs w:val="24"/>
        </w:rPr>
        <w:t xml:space="preserve">The ETT James instance is preconfigured with users and mailboxes for the ttpds.sitenv.org domain. You will have to create your corresponding domain and </w:t>
      </w:r>
      <w:del w:id="288" w:author="G Janzen" w:date="2017-03-09T09:33:00Z">
        <w:r w:rsidDel="005468C8">
          <w:rPr>
            <w:rFonts w:ascii="Quattrocento Sans" w:eastAsia="Quattrocento Sans" w:hAnsi="Quattrocento Sans" w:cs="Quattrocento Sans"/>
            <w:color w:val="333333"/>
            <w:sz w:val="24"/>
            <w:szCs w:val="24"/>
          </w:rPr>
          <w:delText xml:space="preserve">create these </w:delText>
        </w:r>
      </w:del>
      <w:r>
        <w:rPr>
          <w:rFonts w:ascii="Quattrocento Sans" w:eastAsia="Quattrocento Sans" w:hAnsi="Quattrocento Sans" w:cs="Quattrocento Sans"/>
          <w:color w:val="333333"/>
          <w:sz w:val="24"/>
          <w:szCs w:val="24"/>
        </w:rPr>
        <w:t xml:space="preserve">users using the provided script: </w:t>
      </w:r>
      <w:r>
        <w:rPr>
          <w:rFonts w:ascii="Quattrocento Sans" w:eastAsia="Quattrocento Sans" w:hAnsi="Quattrocento Sans" w:cs="Quattrocento Sans"/>
          <w:sz w:val="24"/>
          <w:szCs w:val="24"/>
        </w:rPr>
        <w:t xml:space="preserve">addusers.sh. This script can be found at: </w:t>
      </w:r>
    </w:p>
    <w:p w14:paraId="117E9E40" w14:textId="77777777" w:rsidR="00874FD1" w:rsidRDefault="00670F02">
      <w:pPr>
        <w:spacing w:after="240" w:line="240" w:lineRule="auto"/>
        <w:rPr>
          <w:rFonts w:ascii="Quattrocento Sans" w:eastAsia="Quattrocento Sans" w:hAnsi="Quattrocento Sans" w:cs="Quattrocento Sans"/>
          <w:sz w:val="24"/>
          <w:szCs w:val="24"/>
        </w:rPr>
      </w:pPr>
      <w:r>
        <w:rPr>
          <w:rFonts w:ascii="Quattrocento Sans" w:eastAsia="Quattrocento Sans" w:hAnsi="Quattrocento Sans" w:cs="Quattrocento Sans"/>
          <w:sz w:val="24"/>
          <w:szCs w:val="24"/>
        </w:rPr>
        <w:t>https://github.com/siteadmin/ett/blob/resources/installation-resources/james/addusers.sh</w:t>
      </w:r>
    </w:p>
    <w:p w14:paraId="4189C8A1" w14:textId="77777777" w:rsidR="00874FD1" w:rsidRDefault="005468C8">
      <w:pPr>
        <w:spacing w:after="240" w:line="240" w:lineRule="auto"/>
        <w:rPr>
          <w:rFonts w:ascii="Quattrocento Sans" w:eastAsia="Quattrocento Sans" w:hAnsi="Quattrocento Sans" w:cs="Quattrocento Sans"/>
          <w:color w:val="333333"/>
          <w:sz w:val="24"/>
          <w:szCs w:val="24"/>
        </w:rPr>
      </w:pPr>
      <w:ins w:id="289" w:author="G Janzen" w:date="2017-03-09T09:33:00Z">
        <w:r>
          <w:rPr>
            <w:rFonts w:ascii="Quattrocento Sans" w:eastAsia="Quattrocento Sans" w:hAnsi="Quattrocento Sans" w:cs="Quattrocento Sans"/>
            <w:color w:val="333333"/>
            <w:sz w:val="24"/>
            <w:szCs w:val="24"/>
          </w:rPr>
          <w:t>P</w:t>
        </w:r>
      </w:ins>
      <w:del w:id="290" w:author="G Janzen" w:date="2017-03-09T09:33:00Z">
        <w:r w:rsidR="00670F02" w:rsidDel="005468C8">
          <w:rPr>
            <w:rFonts w:ascii="Quattrocento Sans" w:eastAsia="Quattrocento Sans" w:hAnsi="Quattrocento Sans" w:cs="Quattrocento Sans"/>
            <w:color w:val="333333"/>
            <w:sz w:val="24"/>
            <w:szCs w:val="24"/>
          </w:rPr>
          <w:delText>Then p</w:delText>
        </w:r>
      </w:del>
      <w:r w:rsidR="00670F02">
        <w:rPr>
          <w:rFonts w:ascii="Quattrocento Sans" w:eastAsia="Quattrocento Sans" w:hAnsi="Quattrocento Sans" w:cs="Quattrocento Sans"/>
          <w:color w:val="333333"/>
          <w:sz w:val="24"/>
          <w:szCs w:val="24"/>
        </w:rPr>
        <w:t xml:space="preserve">opulate the corresponding mailboxes using the contents located at: </w:t>
      </w:r>
    </w:p>
    <w:p w14:paraId="5DE297FC" w14:textId="77777777" w:rsidR="00874FD1" w:rsidRDefault="00670F02">
      <w:pPr>
        <w:spacing w:after="240" w:line="240" w:lineRule="auto"/>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https://github.com/siteadmin/ett/tree/resources/installation-resources/james/mailbox-testmessages</w:t>
      </w:r>
    </w:p>
    <w:p w14:paraId="58ED9409" w14:textId="77777777" w:rsidR="00874FD1" w:rsidRDefault="00670F02">
      <w:pPr>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 xml:space="preserve">Configure an MX record with the name of the James domain, as in the following example: </w:t>
      </w:r>
    </w:p>
    <w:p w14:paraId="2D54EFEB" w14:textId="77777777" w:rsidR="00874FD1" w:rsidRDefault="00670F02">
      <w:pPr>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 xml:space="preserve">ttpds.sitenv.org. IN MX 1 ttpds.sitenv.org. </w:t>
      </w:r>
    </w:p>
    <w:p w14:paraId="2E84CB43" w14:textId="77777777" w:rsidR="00874FD1" w:rsidRDefault="00670F02">
      <w:pPr>
        <w:pStyle w:val="Heading4"/>
      </w:pPr>
      <w:r>
        <w:t xml:space="preserve">Validate the James server configuration by using Thunderbird to send an email from one of the email accounts.  </w:t>
      </w:r>
    </w:p>
    <w:p w14:paraId="3776885B" w14:textId="77777777" w:rsidR="00874FD1" w:rsidRDefault="00670F02">
      <w:pPr>
        <w:spacing w:before="360" w:after="240" w:line="240" w:lineRule="auto"/>
        <w:rPr>
          <w:rFonts w:ascii="Quattrocento Sans" w:eastAsia="Quattrocento Sans" w:hAnsi="Quattrocento Sans" w:cs="Quattrocento Sans"/>
          <w:b/>
          <w:color w:val="333333"/>
          <w:sz w:val="36"/>
          <w:szCs w:val="36"/>
        </w:rPr>
      </w:pPr>
      <w:r>
        <w:rPr>
          <w:rFonts w:ascii="Quattrocento Sans" w:eastAsia="Quattrocento Sans" w:hAnsi="Quattrocento Sans" w:cs="Quattrocento Sans"/>
          <w:b/>
          <w:color w:val="333333"/>
          <w:sz w:val="36"/>
          <w:szCs w:val="36"/>
        </w:rPr>
        <w:t xml:space="preserve">Configuring ETT Direct Instance </w:t>
      </w:r>
    </w:p>
    <w:p w14:paraId="5959DBAE" w14:textId="77777777" w:rsidR="005468C8" w:rsidRDefault="00670F02">
      <w:pPr>
        <w:spacing w:before="360" w:after="240" w:line="240" w:lineRule="auto"/>
        <w:rPr>
          <w:ins w:id="291" w:author="G Janzen" w:date="2017-03-09T09:34:00Z"/>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The Direct instance is used as a Sending HISP for SMTP message tracking test cases. The instance is configured with an address bound certificate to this domain ttpds2dev.sitenv.org.  Configuring the instance involves adding your domain using the UI for the direct web application</w:t>
      </w:r>
      <w:ins w:id="292" w:author="G Janzen" w:date="2017-03-09T09:34:00Z">
        <w:r w:rsidR="005468C8">
          <w:rPr>
            <w:rFonts w:ascii="Quattrocento Sans" w:eastAsia="Quattrocento Sans" w:hAnsi="Quattrocento Sans" w:cs="Quattrocento Sans"/>
            <w:color w:val="333333"/>
            <w:sz w:val="24"/>
            <w:szCs w:val="24"/>
          </w:rPr>
          <w:t>.</w:t>
        </w:r>
      </w:ins>
    </w:p>
    <w:p w14:paraId="674D8D22" w14:textId="77777777" w:rsidR="00874FD1" w:rsidRDefault="005468C8">
      <w:pPr>
        <w:spacing w:before="360" w:after="240" w:line="240" w:lineRule="auto"/>
        <w:rPr>
          <w:rFonts w:ascii="Quattrocento Sans" w:eastAsia="Quattrocento Sans" w:hAnsi="Quattrocento Sans" w:cs="Quattrocento Sans"/>
          <w:color w:val="333333"/>
          <w:sz w:val="24"/>
          <w:szCs w:val="24"/>
        </w:rPr>
      </w:pPr>
      <w:ins w:id="293" w:author="G Janzen" w:date="2017-03-09T09:34:00Z">
        <w:r>
          <w:rPr>
            <w:rFonts w:ascii="Quattrocento Sans" w:eastAsia="Quattrocento Sans" w:hAnsi="Quattrocento Sans" w:cs="Quattrocento Sans"/>
            <w:color w:val="333333"/>
            <w:sz w:val="24"/>
            <w:szCs w:val="24"/>
          </w:rPr>
          <w:t>N</w:t>
        </w:r>
      </w:ins>
      <w:del w:id="294" w:author="G Janzen" w:date="2017-03-09T09:34:00Z">
        <w:r w:rsidR="00670F02" w:rsidDel="005468C8">
          <w:rPr>
            <w:rFonts w:ascii="Quattrocento Sans" w:eastAsia="Quattrocento Sans" w:hAnsi="Quattrocento Sans" w:cs="Quattrocento Sans"/>
            <w:color w:val="333333"/>
            <w:sz w:val="24"/>
            <w:szCs w:val="24"/>
          </w:rPr>
          <w:delText>; n</w:delText>
        </w:r>
      </w:del>
      <w:r w:rsidR="00670F02">
        <w:rPr>
          <w:rFonts w:ascii="Quattrocento Sans" w:eastAsia="Quattrocento Sans" w:hAnsi="Quattrocento Sans" w:cs="Quattrocento Sans"/>
          <w:color w:val="333333"/>
          <w:sz w:val="24"/>
          <w:szCs w:val="24"/>
        </w:rPr>
        <w:t xml:space="preserve">ote that you may need to use the IP address to access the application until all the name services are configured fully. The Direct web application can be accessed using: </w:t>
      </w:r>
      <w:hyperlink r:id="rId15">
        <w:r w:rsidR="00670F02">
          <w:rPr>
            <w:rFonts w:ascii="Quattrocento Sans" w:eastAsia="Quattrocento Sans" w:hAnsi="Quattrocento Sans" w:cs="Quattrocento Sans"/>
            <w:color w:val="0000FF"/>
            <w:sz w:val="24"/>
            <w:szCs w:val="24"/>
            <w:u w:val="single"/>
          </w:rPr>
          <w:t>http://directserver-ip:8081/config-ui</w:t>
        </w:r>
      </w:hyperlink>
      <w:r w:rsidR="00670F02">
        <w:rPr>
          <w:rFonts w:ascii="Quattrocento Sans" w:eastAsia="Quattrocento Sans" w:hAnsi="Quattrocento Sans" w:cs="Quattrocento Sans"/>
          <w:color w:val="333333"/>
          <w:sz w:val="24"/>
          <w:szCs w:val="24"/>
        </w:rPr>
        <w:t xml:space="preserve">. </w:t>
      </w:r>
    </w:p>
    <w:p w14:paraId="252C32E9" w14:textId="77777777" w:rsidR="00874FD1" w:rsidRDefault="00670F02">
      <w:pPr>
        <w:spacing w:before="360" w:after="240" w:line="240" w:lineRule="auto"/>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To accomplish this configuration, perform the following startup commands:</w:t>
      </w:r>
    </w:p>
    <w:p w14:paraId="2BA9DB27" w14:textId="77777777" w:rsidR="00874FD1" w:rsidRDefault="00670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shd w:val="clear" w:color="auto" w:fill="F7F7F7"/>
        </w:rPr>
      </w:pPr>
      <w:r>
        <w:rPr>
          <w:rFonts w:ascii="Consolas" w:eastAsia="Consolas" w:hAnsi="Consolas" w:cs="Consolas"/>
          <w:color w:val="333333"/>
          <w:sz w:val="20"/>
          <w:szCs w:val="20"/>
          <w:shd w:val="clear" w:color="auto" w:fill="F7F7F7"/>
        </w:rPr>
        <w:t xml:space="preserve">  cd /opt/tomcat7/bin</w:t>
      </w:r>
    </w:p>
    <w:p w14:paraId="2E493E16" w14:textId="77777777" w:rsidR="00874FD1" w:rsidRDefault="00670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shd w:val="clear" w:color="auto" w:fill="F7F7F7"/>
        </w:rPr>
      </w:pPr>
      <w:r>
        <w:rPr>
          <w:rFonts w:ascii="Consolas" w:eastAsia="Consolas" w:hAnsi="Consolas" w:cs="Consolas"/>
          <w:color w:val="333333"/>
          <w:sz w:val="20"/>
          <w:szCs w:val="20"/>
          <w:shd w:val="clear" w:color="auto" w:fill="F7F7F7"/>
        </w:rPr>
        <w:t xml:space="preserve">  sudo ./startup.sh</w:t>
      </w:r>
    </w:p>
    <w:p w14:paraId="4ADFA071" w14:textId="77777777" w:rsidR="00874FD1" w:rsidRDefault="00670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shd w:val="clear" w:color="auto" w:fill="F7F7F7"/>
        </w:rPr>
      </w:pPr>
      <w:r>
        <w:rPr>
          <w:rFonts w:ascii="Consolas" w:eastAsia="Consolas" w:hAnsi="Consolas" w:cs="Consolas"/>
          <w:color w:val="333333"/>
          <w:sz w:val="20"/>
          <w:szCs w:val="20"/>
          <w:shd w:val="clear" w:color="auto" w:fill="F7F7F7"/>
        </w:rPr>
        <w:t xml:space="preserve">  cd /opt/direct/DirectDNSServices/DirectDNSServer/bin</w:t>
      </w:r>
    </w:p>
    <w:p w14:paraId="001AEFB6" w14:textId="77777777" w:rsidR="00874FD1" w:rsidRDefault="00670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shd w:val="clear" w:color="auto" w:fill="F7F7F7"/>
        </w:rPr>
      </w:pPr>
      <w:r>
        <w:rPr>
          <w:rFonts w:ascii="Consolas" w:eastAsia="Consolas" w:hAnsi="Consolas" w:cs="Consolas"/>
          <w:color w:val="333333"/>
          <w:sz w:val="20"/>
          <w:szCs w:val="20"/>
          <w:shd w:val="clear" w:color="auto" w:fill="F7F7F7"/>
        </w:rPr>
        <w:t xml:space="preserve">  sudo ./DirectDNSServer start</w:t>
      </w:r>
    </w:p>
    <w:p w14:paraId="246AD8BC" w14:textId="77777777" w:rsidR="00874FD1" w:rsidRDefault="00670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shd w:val="clear" w:color="auto" w:fill="F7F7F7"/>
        </w:rPr>
      </w:pPr>
      <w:r>
        <w:rPr>
          <w:rFonts w:ascii="Consolas" w:eastAsia="Consolas" w:hAnsi="Consolas" w:cs="Consolas"/>
          <w:color w:val="333333"/>
          <w:sz w:val="20"/>
          <w:szCs w:val="20"/>
          <w:shd w:val="clear" w:color="auto" w:fill="F7F7F7"/>
        </w:rPr>
        <w:t xml:space="preserve">  cd /opt/direct/apache-james-3.0-beta4/bin</w:t>
      </w:r>
    </w:p>
    <w:p w14:paraId="32095FF1" w14:textId="77777777" w:rsidR="00874FD1" w:rsidRDefault="00670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shd w:val="clear" w:color="auto" w:fill="F7F7F7"/>
        </w:rPr>
      </w:pPr>
      <w:r>
        <w:rPr>
          <w:rFonts w:ascii="Consolas" w:eastAsia="Consolas" w:hAnsi="Consolas" w:cs="Consolas"/>
          <w:color w:val="333333"/>
          <w:sz w:val="20"/>
          <w:szCs w:val="20"/>
          <w:shd w:val="clear" w:color="auto" w:fill="F7F7F7"/>
        </w:rPr>
        <w:t xml:space="preserve">  sudo ./james start</w:t>
      </w:r>
    </w:p>
    <w:p w14:paraId="2CB278E5" w14:textId="77777777" w:rsidR="00874FD1" w:rsidRDefault="00670F02">
      <w:pPr>
        <w:spacing w:before="360" w:after="240" w:line="240" w:lineRule="auto"/>
        <w:rPr>
          <w:rFonts w:ascii="Quattrocento Sans" w:eastAsia="Quattrocento Sans" w:hAnsi="Quattrocento Sans" w:cs="Quattrocento Sans"/>
          <w:color w:val="4078C0"/>
          <w:sz w:val="24"/>
          <w:szCs w:val="24"/>
          <w:u w:val="single"/>
        </w:rPr>
      </w:pPr>
      <w:r>
        <w:rPr>
          <w:rFonts w:ascii="Quattrocento Sans" w:eastAsia="Quattrocento Sans" w:hAnsi="Quattrocento Sans" w:cs="Quattrocento Sans"/>
          <w:color w:val="333333"/>
          <w:sz w:val="24"/>
          <w:szCs w:val="24"/>
        </w:rPr>
        <w:t xml:space="preserve">The instructions to create a domain and import your certificate are in Appendix A. </w:t>
      </w:r>
    </w:p>
    <w:p w14:paraId="55D4A296" w14:textId="77777777" w:rsidR="00874FD1" w:rsidRDefault="00670F02">
      <w:pPr>
        <w:spacing w:before="360" w:after="240" w:line="240" w:lineRule="auto"/>
        <w:rPr>
          <w:rFonts w:ascii="Quattrocento Sans" w:eastAsia="Quattrocento Sans" w:hAnsi="Quattrocento Sans" w:cs="Quattrocento Sans"/>
          <w:b/>
          <w:color w:val="333333"/>
          <w:sz w:val="36"/>
          <w:szCs w:val="36"/>
        </w:rPr>
      </w:pPr>
      <w:r>
        <w:rPr>
          <w:rFonts w:ascii="Quattrocento Sans" w:eastAsia="Quattrocento Sans" w:hAnsi="Quattrocento Sans" w:cs="Quattrocento Sans"/>
          <w:b/>
          <w:color w:val="333333"/>
          <w:sz w:val="36"/>
          <w:szCs w:val="36"/>
        </w:rPr>
        <w:t>Startup</w:t>
      </w:r>
    </w:p>
    <w:p w14:paraId="596E3393" w14:textId="77777777" w:rsidR="00874FD1" w:rsidRDefault="00670F02">
      <w:pPr>
        <w:spacing w:after="240" w:line="240" w:lineRule="auto"/>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Edge server: Name services</w:t>
      </w:r>
    </w:p>
    <w:p w14:paraId="73BD7B7F" w14:textId="77777777" w:rsidR="00874FD1" w:rsidRDefault="00670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shd w:val="clear" w:color="auto" w:fill="F7F7F7"/>
        </w:rPr>
      </w:pPr>
      <w:r>
        <w:rPr>
          <w:rFonts w:ascii="Consolas" w:eastAsia="Consolas" w:hAnsi="Consolas" w:cs="Consolas"/>
          <w:color w:val="333333"/>
          <w:sz w:val="20"/>
          <w:szCs w:val="20"/>
          <w:shd w:val="clear" w:color="auto" w:fill="F7F7F7"/>
        </w:rPr>
        <w:t xml:space="preserve">  cd /opt/tomcat7/bin</w:t>
      </w:r>
    </w:p>
    <w:p w14:paraId="4737A2F5" w14:textId="77777777" w:rsidR="00874FD1" w:rsidRDefault="00670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shd w:val="clear" w:color="auto" w:fill="F7F7F7"/>
        </w:rPr>
      </w:pPr>
      <w:r>
        <w:rPr>
          <w:rFonts w:ascii="Consolas" w:eastAsia="Consolas" w:hAnsi="Consolas" w:cs="Consolas"/>
          <w:color w:val="333333"/>
          <w:sz w:val="20"/>
          <w:szCs w:val="20"/>
          <w:shd w:val="clear" w:color="auto" w:fill="F7F7F7"/>
        </w:rPr>
        <w:t xml:space="preserve">  sudo ./startup.sh</w:t>
      </w:r>
    </w:p>
    <w:p w14:paraId="3C737988" w14:textId="77777777" w:rsidR="00874FD1" w:rsidRDefault="00670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shd w:val="clear" w:color="auto" w:fill="F7F7F7"/>
        </w:rPr>
      </w:pPr>
      <w:r>
        <w:rPr>
          <w:rFonts w:ascii="Consolas" w:eastAsia="Consolas" w:hAnsi="Consolas" w:cs="Consolas"/>
          <w:color w:val="333333"/>
          <w:sz w:val="20"/>
          <w:szCs w:val="20"/>
          <w:shd w:val="clear" w:color="auto" w:fill="F7F7F7"/>
        </w:rPr>
        <w:t xml:space="preserve">  cd /opt/direct/DirectDNSServices/DirectDNSServer/bin</w:t>
      </w:r>
    </w:p>
    <w:p w14:paraId="350A18CB" w14:textId="77777777" w:rsidR="00874FD1" w:rsidRDefault="00670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shd w:val="clear" w:color="auto" w:fill="F7F7F7"/>
        </w:rPr>
      </w:pPr>
      <w:r>
        <w:rPr>
          <w:rFonts w:ascii="Consolas" w:eastAsia="Consolas" w:hAnsi="Consolas" w:cs="Consolas"/>
          <w:color w:val="333333"/>
          <w:sz w:val="20"/>
          <w:szCs w:val="20"/>
          <w:shd w:val="clear" w:color="auto" w:fill="F7F7F7"/>
        </w:rPr>
        <w:t xml:space="preserve">  sudo ./DirectDNSServer start</w:t>
      </w:r>
    </w:p>
    <w:p w14:paraId="5F65FB09" w14:textId="77777777" w:rsidR="00874FD1" w:rsidRDefault="00874FD1">
      <w:pPr>
        <w:spacing w:after="240" w:line="240" w:lineRule="auto"/>
        <w:rPr>
          <w:rFonts w:ascii="Quattrocento Sans" w:eastAsia="Quattrocento Sans" w:hAnsi="Quattrocento Sans" w:cs="Quattrocento Sans"/>
          <w:color w:val="333333"/>
          <w:sz w:val="24"/>
          <w:szCs w:val="24"/>
        </w:rPr>
      </w:pPr>
    </w:p>
    <w:p w14:paraId="665C798F" w14:textId="77777777" w:rsidR="00874FD1" w:rsidRDefault="00670F02">
      <w:pPr>
        <w:spacing w:after="240" w:line="240" w:lineRule="auto"/>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James server:</w:t>
      </w:r>
    </w:p>
    <w:p w14:paraId="04B0555E" w14:textId="77777777" w:rsidR="00874FD1" w:rsidRDefault="00670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shd w:val="clear" w:color="auto" w:fill="F7F7F7"/>
        </w:rPr>
      </w:pPr>
      <w:r>
        <w:rPr>
          <w:rFonts w:ascii="Consolas" w:eastAsia="Consolas" w:hAnsi="Consolas" w:cs="Consolas"/>
          <w:color w:val="333333"/>
          <w:sz w:val="20"/>
          <w:szCs w:val="20"/>
          <w:shd w:val="clear" w:color="auto" w:fill="F7F7F7"/>
        </w:rPr>
        <w:t xml:space="preserve">  cd /opt/james/bin</w:t>
      </w:r>
    </w:p>
    <w:p w14:paraId="7BC7B8A2" w14:textId="77777777" w:rsidR="00874FD1" w:rsidRDefault="00670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shd w:val="clear" w:color="auto" w:fill="F7F7F7"/>
        </w:rPr>
      </w:pPr>
      <w:r>
        <w:rPr>
          <w:rFonts w:ascii="Consolas" w:eastAsia="Consolas" w:hAnsi="Consolas" w:cs="Consolas"/>
          <w:color w:val="333333"/>
          <w:sz w:val="20"/>
          <w:szCs w:val="20"/>
          <w:shd w:val="clear" w:color="auto" w:fill="F7F7F7"/>
        </w:rPr>
        <w:t xml:space="preserve">  sudo ./james start</w:t>
      </w:r>
    </w:p>
    <w:p w14:paraId="3803159D" w14:textId="77777777" w:rsidR="00874FD1" w:rsidRDefault="00874FD1">
      <w:pPr>
        <w:spacing w:after="240" w:line="240" w:lineRule="auto"/>
        <w:rPr>
          <w:rFonts w:ascii="Quattrocento Sans" w:eastAsia="Quattrocento Sans" w:hAnsi="Quattrocento Sans" w:cs="Quattrocento Sans"/>
          <w:color w:val="333333"/>
          <w:sz w:val="24"/>
          <w:szCs w:val="24"/>
        </w:rPr>
      </w:pPr>
    </w:p>
    <w:p w14:paraId="6960FE20" w14:textId="77777777" w:rsidR="00874FD1" w:rsidRDefault="00670F02">
      <w:pPr>
        <w:spacing w:after="240" w:line="240" w:lineRule="auto"/>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This server also runs the ccda-validator:</w:t>
      </w:r>
    </w:p>
    <w:p w14:paraId="49020683" w14:textId="77777777" w:rsidR="00874FD1" w:rsidRDefault="00670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shd w:val="clear" w:color="auto" w:fill="F7F7F7"/>
        </w:rPr>
      </w:pPr>
      <w:r>
        <w:rPr>
          <w:rFonts w:ascii="Consolas" w:eastAsia="Consolas" w:hAnsi="Consolas" w:cs="Consolas"/>
          <w:color w:val="333333"/>
          <w:sz w:val="20"/>
          <w:szCs w:val="20"/>
          <w:shd w:val="clear" w:color="auto" w:fill="F7F7F7"/>
        </w:rPr>
        <w:t xml:space="preserve">  cd /opt/tomcat7/bin</w:t>
      </w:r>
    </w:p>
    <w:p w14:paraId="6DC0B737" w14:textId="77777777" w:rsidR="00874FD1" w:rsidRDefault="00670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shd w:val="clear" w:color="auto" w:fill="F7F7F7"/>
        </w:rPr>
      </w:pPr>
      <w:r>
        <w:rPr>
          <w:rFonts w:ascii="Consolas" w:eastAsia="Consolas" w:hAnsi="Consolas" w:cs="Consolas"/>
          <w:color w:val="333333"/>
          <w:sz w:val="20"/>
          <w:szCs w:val="20"/>
          <w:shd w:val="clear" w:color="auto" w:fill="F7F7F7"/>
        </w:rPr>
        <w:t xml:space="preserve">  sudo ./startup.sh</w:t>
      </w:r>
    </w:p>
    <w:p w14:paraId="15419AD7" w14:textId="77777777" w:rsidR="00874FD1" w:rsidRDefault="00874FD1">
      <w:pPr>
        <w:spacing w:after="240" w:line="240" w:lineRule="auto"/>
        <w:rPr>
          <w:rFonts w:ascii="Quattrocento Sans" w:eastAsia="Quattrocento Sans" w:hAnsi="Quattrocento Sans" w:cs="Quattrocento Sans"/>
          <w:color w:val="333333"/>
          <w:sz w:val="24"/>
          <w:szCs w:val="24"/>
        </w:rPr>
      </w:pPr>
    </w:p>
    <w:p w14:paraId="10DDE647" w14:textId="77777777" w:rsidR="00874FD1" w:rsidRDefault="00670F02">
      <w:pPr>
        <w:spacing w:after="240" w:line="240" w:lineRule="auto"/>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Direct services:</w:t>
      </w:r>
    </w:p>
    <w:p w14:paraId="2BD7DFCD" w14:textId="77777777" w:rsidR="00874FD1" w:rsidRDefault="00670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shd w:val="clear" w:color="auto" w:fill="F7F7F7"/>
        </w:rPr>
      </w:pPr>
      <w:r>
        <w:rPr>
          <w:rFonts w:ascii="Consolas" w:eastAsia="Consolas" w:hAnsi="Consolas" w:cs="Consolas"/>
          <w:color w:val="333333"/>
          <w:sz w:val="20"/>
          <w:szCs w:val="20"/>
          <w:shd w:val="clear" w:color="auto" w:fill="F7F7F7"/>
        </w:rPr>
        <w:t xml:space="preserve">  cd /opt/tomcat7/bin</w:t>
      </w:r>
    </w:p>
    <w:p w14:paraId="13B1832F" w14:textId="77777777" w:rsidR="00874FD1" w:rsidRDefault="00670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shd w:val="clear" w:color="auto" w:fill="F7F7F7"/>
        </w:rPr>
      </w:pPr>
      <w:r>
        <w:rPr>
          <w:rFonts w:ascii="Consolas" w:eastAsia="Consolas" w:hAnsi="Consolas" w:cs="Consolas"/>
          <w:color w:val="333333"/>
          <w:sz w:val="20"/>
          <w:szCs w:val="20"/>
          <w:shd w:val="clear" w:color="auto" w:fill="F7F7F7"/>
        </w:rPr>
        <w:t xml:space="preserve">  sudo ./startup.sh</w:t>
      </w:r>
    </w:p>
    <w:p w14:paraId="1C024F09" w14:textId="77777777" w:rsidR="00874FD1" w:rsidRDefault="00670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shd w:val="clear" w:color="auto" w:fill="F7F7F7"/>
        </w:rPr>
      </w:pPr>
      <w:r>
        <w:rPr>
          <w:rFonts w:ascii="Consolas" w:eastAsia="Consolas" w:hAnsi="Consolas" w:cs="Consolas"/>
          <w:color w:val="333333"/>
          <w:sz w:val="20"/>
          <w:szCs w:val="20"/>
          <w:shd w:val="clear" w:color="auto" w:fill="F7F7F7"/>
        </w:rPr>
        <w:t xml:space="preserve">  cd /opt/direct/DirectDNSServices/DirectDNSServer/bin</w:t>
      </w:r>
    </w:p>
    <w:p w14:paraId="1F9EBF26" w14:textId="77777777" w:rsidR="00874FD1" w:rsidRDefault="00670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shd w:val="clear" w:color="auto" w:fill="F7F7F7"/>
        </w:rPr>
      </w:pPr>
      <w:r>
        <w:rPr>
          <w:rFonts w:ascii="Consolas" w:eastAsia="Consolas" w:hAnsi="Consolas" w:cs="Consolas"/>
          <w:color w:val="333333"/>
          <w:sz w:val="20"/>
          <w:szCs w:val="20"/>
          <w:shd w:val="clear" w:color="auto" w:fill="F7F7F7"/>
        </w:rPr>
        <w:t xml:space="preserve">  sudo ./DirectDNSServer start</w:t>
      </w:r>
    </w:p>
    <w:p w14:paraId="2817D518" w14:textId="77777777" w:rsidR="00874FD1" w:rsidRDefault="00670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shd w:val="clear" w:color="auto" w:fill="F7F7F7"/>
        </w:rPr>
      </w:pPr>
      <w:r>
        <w:rPr>
          <w:rFonts w:ascii="Consolas" w:eastAsia="Consolas" w:hAnsi="Consolas" w:cs="Consolas"/>
          <w:color w:val="333333"/>
          <w:sz w:val="20"/>
          <w:szCs w:val="20"/>
          <w:shd w:val="clear" w:color="auto" w:fill="F7F7F7"/>
        </w:rPr>
        <w:t xml:space="preserve">  cd /opt/direct/apache-james-3.0-beta4/bin</w:t>
      </w:r>
    </w:p>
    <w:p w14:paraId="3556CDB7" w14:textId="77777777" w:rsidR="00874FD1" w:rsidRDefault="00670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shd w:val="clear" w:color="auto" w:fill="F7F7F7"/>
        </w:rPr>
      </w:pPr>
      <w:r>
        <w:rPr>
          <w:rFonts w:ascii="Consolas" w:eastAsia="Consolas" w:hAnsi="Consolas" w:cs="Consolas"/>
          <w:color w:val="333333"/>
          <w:sz w:val="20"/>
          <w:szCs w:val="20"/>
          <w:shd w:val="clear" w:color="auto" w:fill="F7F7F7"/>
        </w:rPr>
        <w:t xml:space="preserve">  sudo ./james start</w:t>
      </w:r>
    </w:p>
    <w:p w14:paraId="5E1EB0B5" w14:textId="77777777" w:rsidR="00874FD1" w:rsidRDefault="00874FD1"/>
    <w:p w14:paraId="5A6DF7AE" w14:textId="77777777" w:rsidR="00874FD1" w:rsidRDefault="00670F02">
      <w:r>
        <w:br w:type="page"/>
      </w:r>
    </w:p>
    <w:p w14:paraId="47C3A594" w14:textId="77777777" w:rsidR="00874FD1" w:rsidRDefault="00874FD1">
      <w:pPr>
        <w:rPr>
          <w:rFonts w:ascii="Quattrocento Sans" w:eastAsia="Quattrocento Sans" w:hAnsi="Quattrocento Sans" w:cs="Quattrocento Sans"/>
          <w:b/>
          <w:color w:val="333333"/>
          <w:sz w:val="36"/>
          <w:szCs w:val="36"/>
        </w:rPr>
      </w:pPr>
    </w:p>
    <w:p w14:paraId="37B3F0AA" w14:textId="77777777" w:rsidR="00874FD1" w:rsidRDefault="00670F02">
      <w:pPr>
        <w:rPr>
          <w:rFonts w:ascii="Quattrocento Sans" w:eastAsia="Quattrocento Sans" w:hAnsi="Quattrocento Sans" w:cs="Quattrocento Sans"/>
          <w:b/>
          <w:color w:val="333333"/>
          <w:sz w:val="36"/>
          <w:szCs w:val="36"/>
        </w:rPr>
      </w:pPr>
      <w:r>
        <w:rPr>
          <w:rFonts w:ascii="Quattrocento Sans" w:eastAsia="Quattrocento Sans" w:hAnsi="Quattrocento Sans" w:cs="Quattrocento Sans"/>
          <w:b/>
          <w:color w:val="333333"/>
          <w:sz w:val="36"/>
          <w:szCs w:val="36"/>
        </w:rPr>
        <w:t>Validation of the Servers</w:t>
      </w:r>
    </w:p>
    <w:p w14:paraId="0D2471B1" w14:textId="77777777" w:rsidR="00874FD1" w:rsidRDefault="00670F02">
      <w:pPr>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 xml:space="preserve">Direct Validation: Perform a send from ETT to the Direct server and return a message from Direct server using Thunderbird back to ETT.    </w:t>
      </w:r>
    </w:p>
    <w:p w14:paraId="4A2A552A" w14:textId="77777777" w:rsidR="00874FD1" w:rsidRDefault="00670F02">
      <w:pPr>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 xml:space="preserve">Edge Protocol Validation: Send from ETT to the James server and return a message from the James server back to ETT. </w:t>
      </w:r>
    </w:p>
    <w:p w14:paraId="5511F922" w14:textId="77777777" w:rsidR="00874FD1" w:rsidRDefault="00670F02">
      <w:pPr>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 xml:space="preserve">C-CDA Validator: Run a few sample files through the Validator using the ETT UI. </w:t>
      </w:r>
    </w:p>
    <w:p w14:paraId="2D8F7521" w14:textId="77777777" w:rsidR="00874FD1" w:rsidRDefault="00670F02">
      <w:pPr>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 xml:space="preserve">XDR Validation: Send a message from ETT to SITE and from SITE back to ETT. </w:t>
      </w:r>
    </w:p>
    <w:p w14:paraId="738D3C6A" w14:textId="77777777" w:rsidR="00874FD1" w:rsidRDefault="00670F02">
      <w:pPr>
        <w:rPr>
          <w:rFonts w:ascii="Quattrocento Sans" w:eastAsia="Quattrocento Sans" w:hAnsi="Quattrocento Sans" w:cs="Quattrocento Sans"/>
          <w:b/>
          <w:color w:val="333333"/>
          <w:sz w:val="36"/>
          <w:szCs w:val="36"/>
        </w:rPr>
      </w:pPr>
      <w:r>
        <w:rPr>
          <w:rFonts w:ascii="Quattrocento Sans" w:eastAsia="Quattrocento Sans" w:hAnsi="Quattrocento Sans" w:cs="Quattrocento Sans"/>
          <w:b/>
          <w:color w:val="333333"/>
          <w:sz w:val="36"/>
          <w:szCs w:val="36"/>
        </w:rPr>
        <w:t>Update to Current Builds</w:t>
      </w:r>
    </w:p>
    <w:p w14:paraId="0C53AF03" w14:textId="77777777" w:rsidR="00874FD1" w:rsidRDefault="00670F02">
      <w:pPr>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 xml:space="preserve">Get and install the most recent builds from these locations (check the current ETT releases here: </w:t>
      </w:r>
    </w:p>
    <w:p w14:paraId="016DCD5A" w14:textId="77777777" w:rsidR="00874FD1" w:rsidRDefault="0094047D">
      <w:pPr>
        <w:rPr>
          <w:rFonts w:ascii="Quattrocento Sans" w:eastAsia="Quattrocento Sans" w:hAnsi="Quattrocento Sans" w:cs="Quattrocento Sans"/>
          <w:color w:val="333333"/>
          <w:sz w:val="24"/>
          <w:szCs w:val="24"/>
        </w:rPr>
      </w:pPr>
      <w:hyperlink r:id="rId16">
        <w:r w:rsidR="00670F02">
          <w:rPr>
            <w:rFonts w:ascii="Quattrocento Sans" w:eastAsia="Quattrocento Sans" w:hAnsi="Quattrocento Sans" w:cs="Quattrocento Sans"/>
            <w:color w:val="0000FF"/>
            <w:sz w:val="24"/>
            <w:szCs w:val="24"/>
            <w:u w:val="single"/>
          </w:rPr>
          <w:t>https://github.com/siteadmin/ett/releases</w:t>
        </w:r>
      </w:hyperlink>
    </w:p>
    <w:p w14:paraId="6C6B9F34" w14:textId="77777777" w:rsidR="00874FD1" w:rsidRDefault="0094047D">
      <w:pPr>
        <w:rPr>
          <w:rFonts w:ascii="Quattrocento Sans" w:eastAsia="Quattrocento Sans" w:hAnsi="Quattrocento Sans" w:cs="Quattrocento Sans"/>
          <w:color w:val="333333"/>
          <w:sz w:val="24"/>
          <w:szCs w:val="24"/>
        </w:rPr>
      </w:pPr>
      <w:hyperlink r:id="rId17">
        <w:r w:rsidR="00670F02">
          <w:rPr>
            <w:rFonts w:ascii="Quattrocento Sans" w:eastAsia="Quattrocento Sans" w:hAnsi="Quattrocento Sans" w:cs="Quattrocento Sans"/>
            <w:color w:val="0000FF"/>
            <w:sz w:val="24"/>
            <w:szCs w:val="24"/>
            <w:u w:val="single"/>
          </w:rPr>
          <w:t>https://github.com/siteadmin/referenceccdavalidator/releases</w:t>
        </w:r>
      </w:hyperlink>
    </w:p>
    <w:p w14:paraId="77C77FDB" w14:textId="77777777" w:rsidR="00874FD1" w:rsidRDefault="0094047D">
      <w:pPr>
        <w:rPr>
          <w:rFonts w:ascii="Quattrocento Sans" w:eastAsia="Quattrocento Sans" w:hAnsi="Quattrocento Sans" w:cs="Quattrocento Sans"/>
          <w:color w:val="333333"/>
          <w:sz w:val="24"/>
          <w:szCs w:val="24"/>
        </w:rPr>
      </w:pPr>
      <w:hyperlink r:id="rId18">
        <w:r w:rsidR="00670F02">
          <w:rPr>
            <w:rFonts w:ascii="Quattrocento Sans" w:eastAsia="Quattrocento Sans" w:hAnsi="Quattrocento Sans" w:cs="Quattrocento Sans"/>
            <w:color w:val="0000FF"/>
            <w:sz w:val="24"/>
            <w:szCs w:val="24"/>
            <w:u w:val="single"/>
          </w:rPr>
          <w:t>https://github.com/usnistgov/iheos-toolkit2/releases</w:t>
        </w:r>
      </w:hyperlink>
    </w:p>
    <w:p w14:paraId="3B80E494" w14:textId="77777777" w:rsidR="00874FD1" w:rsidRDefault="00670F02">
      <w:pPr>
        <w:spacing w:before="360" w:after="240" w:line="240" w:lineRule="auto"/>
        <w:rPr>
          <w:rFonts w:ascii="Quattrocento Sans" w:eastAsia="Quattrocento Sans" w:hAnsi="Quattrocento Sans" w:cs="Quattrocento Sans"/>
          <w:b/>
          <w:color w:val="333333"/>
          <w:sz w:val="24"/>
          <w:szCs w:val="24"/>
        </w:rPr>
      </w:pPr>
      <w:r>
        <w:rPr>
          <w:rFonts w:ascii="Quattrocento Sans" w:eastAsia="Quattrocento Sans" w:hAnsi="Quattrocento Sans" w:cs="Quattrocento Sans"/>
          <w:b/>
          <w:color w:val="333333"/>
          <w:sz w:val="24"/>
          <w:szCs w:val="24"/>
        </w:rPr>
        <w:t>Maintenance notes</w:t>
      </w:r>
    </w:p>
    <w:p w14:paraId="5ACDCA85" w14:textId="77777777" w:rsidR="00874FD1" w:rsidRDefault="00670F02">
      <w:pPr>
        <w:numPr>
          <w:ilvl w:val="0"/>
          <w:numId w:val="9"/>
        </w:numPr>
        <w:spacing w:before="40" w:after="40" w:line="240" w:lineRule="auto"/>
        <w:ind w:hanging="360"/>
        <w:rPr>
          <w:rFonts w:ascii="Quattrocento Sans" w:eastAsia="Quattrocento Sans" w:hAnsi="Quattrocento Sans" w:cs="Quattrocento Sans"/>
          <w:color w:val="333333"/>
          <w:sz w:val="24"/>
          <w:szCs w:val="24"/>
        </w:rPr>
      </w:pPr>
      <w:del w:id="295" w:author="G Janzen" w:date="2017-03-09T09:35:00Z">
        <w:r w:rsidDel="005468C8">
          <w:rPr>
            <w:rFonts w:ascii="Quattrocento Sans" w:eastAsia="Quattrocento Sans" w:hAnsi="Quattrocento Sans" w:cs="Quattrocento Sans"/>
            <w:color w:val="333333"/>
            <w:sz w:val="24"/>
            <w:szCs w:val="24"/>
          </w:rPr>
          <w:delText xml:space="preserve">Please </w:delText>
        </w:r>
      </w:del>
      <w:ins w:id="296" w:author="G Janzen" w:date="2017-03-09T09:35:00Z">
        <w:r w:rsidR="005468C8">
          <w:rPr>
            <w:rFonts w:ascii="Quattrocento Sans" w:eastAsia="Quattrocento Sans" w:hAnsi="Quattrocento Sans" w:cs="Quattrocento Sans"/>
            <w:color w:val="333333"/>
            <w:sz w:val="24"/>
            <w:szCs w:val="24"/>
          </w:rPr>
          <w:t>R</w:t>
        </w:r>
      </w:ins>
      <w:del w:id="297" w:author="G Janzen" w:date="2017-03-09T09:35:00Z">
        <w:r w:rsidDel="005468C8">
          <w:rPr>
            <w:rFonts w:ascii="Quattrocento Sans" w:eastAsia="Quattrocento Sans" w:hAnsi="Quattrocento Sans" w:cs="Quattrocento Sans"/>
            <w:color w:val="333333"/>
            <w:sz w:val="24"/>
            <w:szCs w:val="24"/>
          </w:rPr>
          <w:delText>r</w:delText>
        </w:r>
      </w:del>
      <w:r>
        <w:rPr>
          <w:rFonts w:ascii="Quattrocento Sans" w:eastAsia="Quattrocento Sans" w:hAnsi="Quattrocento Sans" w:cs="Quattrocento Sans"/>
          <w:color w:val="333333"/>
          <w:sz w:val="24"/>
          <w:szCs w:val="24"/>
        </w:rPr>
        <w:t>emove /opt/ttp/ccda_objectives.txt to reflect the refresh github resources periodically.</w:t>
      </w:r>
    </w:p>
    <w:p w14:paraId="23DF3878" w14:textId="77777777" w:rsidR="00874FD1" w:rsidRDefault="00670F02">
      <w:pPr>
        <w:numPr>
          <w:ilvl w:val="0"/>
          <w:numId w:val="9"/>
        </w:numPr>
        <w:spacing w:before="240" w:after="240" w:line="240" w:lineRule="auto"/>
        <w:ind w:hanging="360"/>
        <w:rPr>
          <w:rFonts w:ascii="Quattrocento Sans" w:eastAsia="Quattrocento Sans" w:hAnsi="Quattrocento Sans" w:cs="Quattrocento Sans"/>
          <w:color w:val="333333"/>
          <w:sz w:val="24"/>
          <w:szCs w:val="24"/>
        </w:rPr>
      </w:pPr>
      <w:del w:id="298" w:author="G Janzen" w:date="2017-03-09T09:35:00Z">
        <w:r w:rsidDel="005468C8">
          <w:rPr>
            <w:rFonts w:ascii="Quattrocento Sans" w:eastAsia="Quattrocento Sans" w:hAnsi="Quattrocento Sans" w:cs="Quattrocento Sans"/>
            <w:color w:val="333333"/>
            <w:sz w:val="24"/>
            <w:szCs w:val="24"/>
          </w:rPr>
          <w:delText xml:space="preserve">Please </w:delText>
        </w:r>
      </w:del>
      <w:ins w:id="299" w:author="G Janzen" w:date="2017-03-09T09:36:00Z">
        <w:r w:rsidR="005468C8">
          <w:rPr>
            <w:rFonts w:ascii="Quattrocento Sans" w:eastAsia="Quattrocento Sans" w:hAnsi="Quattrocento Sans" w:cs="Quattrocento Sans"/>
            <w:color w:val="333333"/>
            <w:sz w:val="24"/>
            <w:szCs w:val="24"/>
          </w:rPr>
          <w:t>Review</w:t>
        </w:r>
      </w:ins>
      <w:del w:id="300" w:author="G Janzen" w:date="2017-03-09T09:35:00Z">
        <w:r w:rsidDel="005468C8">
          <w:rPr>
            <w:rFonts w:ascii="Quattrocento Sans" w:eastAsia="Quattrocento Sans" w:hAnsi="Quattrocento Sans" w:cs="Quattrocento Sans"/>
            <w:color w:val="333333"/>
            <w:sz w:val="24"/>
            <w:szCs w:val="24"/>
          </w:rPr>
          <w:delText>a</w:delText>
        </w:r>
      </w:del>
      <w:del w:id="301" w:author="G Janzen" w:date="2017-03-09T09:36:00Z">
        <w:r w:rsidDel="005468C8">
          <w:rPr>
            <w:rFonts w:ascii="Quattrocento Sans" w:eastAsia="Quattrocento Sans" w:hAnsi="Quattrocento Sans" w:cs="Quattrocento Sans"/>
            <w:color w:val="333333"/>
            <w:sz w:val="24"/>
            <w:szCs w:val="24"/>
          </w:rPr>
          <w:delText>vail</w:delText>
        </w:r>
      </w:del>
      <w:r>
        <w:rPr>
          <w:rFonts w:ascii="Quattrocento Sans" w:eastAsia="Quattrocento Sans" w:hAnsi="Quattrocento Sans" w:cs="Quattrocento Sans"/>
          <w:color w:val="333333"/>
          <w:sz w:val="24"/>
          <w:szCs w:val="24"/>
        </w:rPr>
        <w:t xml:space="preserve"> these logs for troubleshooting</w:t>
      </w:r>
      <w:ins w:id="302" w:author="G Janzen" w:date="2017-03-09T09:36:00Z">
        <w:r w:rsidR="005468C8">
          <w:rPr>
            <w:rFonts w:ascii="Quattrocento Sans" w:eastAsia="Quattrocento Sans" w:hAnsi="Quattrocento Sans" w:cs="Quattrocento Sans"/>
            <w:color w:val="333333"/>
            <w:sz w:val="24"/>
            <w:szCs w:val="24"/>
          </w:rPr>
          <w:t xml:space="preserve"> the</w:t>
        </w:r>
      </w:ins>
      <w:r>
        <w:rPr>
          <w:rFonts w:ascii="Quattrocento Sans" w:eastAsia="Quattrocento Sans" w:hAnsi="Quattrocento Sans" w:cs="Quattrocento Sans"/>
          <w:color w:val="333333"/>
          <w:sz w:val="24"/>
          <w:szCs w:val="24"/>
        </w:rPr>
        <w:t xml:space="preserve"> ett - /opt/ttp/logs/catalina.out @edgeserver</w:t>
      </w:r>
    </w:p>
    <w:p w14:paraId="45861980" w14:textId="77777777" w:rsidR="00874FD1" w:rsidRDefault="00670F02">
      <w:pPr>
        <w:spacing w:before="240" w:after="240" w:line="240" w:lineRule="auto"/>
        <w:ind w:left="720"/>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toolkit - /opt/tomcat7/logs/catalina.out @edgeserver</w:t>
      </w:r>
    </w:p>
    <w:p w14:paraId="448D2F66" w14:textId="77777777" w:rsidR="00874FD1" w:rsidRDefault="00670F02">
      <w:pPr>
        <w:spacing w:before="240" w:after="240" w:line="240" w:lineRule="auto"/>
        <w:ind w:left="720"/>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DNS issues for edgeserver - /opt/tomcat7/logs/catalina.out @edgeserver</w:t>
      </w:r>
    </w:p>
    <w:p w14:paraId="7760251B" w14:textId="77777777" w:rsidR="00874FD1" w:rsidRDefault="00670F02">
      <w:pPr>
        <w:spacing w:before="240" w:after="240" w:line="240" w:lineRule="auto"/>
        <w:ind w:left="720"/>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james issues - /opt/james/logs @jamesserver</w:t>
      </w:r>
    </w:p>
    <w:p w14:paraId="3E7C80D5" w14:textId="77777777" w:rsidR="00874FD1" w:rsidRDefault="00670F02">
      <w:pPr>
        <w:spacing w:before="240" w:after="240" w:line="240" w:lineRule="auto"/>
        <w:ind w:left="720"/>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validator - /opt/tomcat7/logs/catalina.out @jamesserver</w:t>
      </w:r>
    </w:p>
    <w:p w14:paraId="49674751" w14:textId="77777777" w:rsidR="00874FD1" w:rsidRDefault="00670F02">
      <w:pPr>
        <w:numPr>
          <w:ilvl w:val="0"/>
          <w:numId w:val="9"/>
        </w:numPr>
        <w:spacing w:before="60" w:after="280" w:line="240" w:lineRule="auto"/>
        <w:ind w:hanging="360"/>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The toolkit may need periodic updates; more info can be found</w:t>
      </w:r>
      <w:ins w:id="303" w:author="G Janzen" w:date="2017-03-09T09:37:00Z">
        <w:r w:rsidR="005468C8">
          <w:rPr>
            <w:rFonts w:ascii="Quattrocento Sans" w:eastAsia="Quattrocento Sans" w:hAnsi="Quattrocento Sans" w:cs="Quattrocento Sans"/>
            <w:color w:val="333333"/>
            <w:sz w:val="24"/>
            <w:szCs w:val="24"/>
          </w:rPr>
          <w:t xml:space="preserve"> at</w:t>
        </w:r>
      </w:ins>
      <w:r>
        <w:rPr>
          <w:rFonts w:ascii="Quattrocento Sans" w:eastAsia="Quattrocento Sans" w:hAnsi="Quattrocento Sans" w:cs="Quattrocento Sans"/>
          <w:color w:val="333333"/>
          <w:sz w:val="24"/>
          <w:szCs w:val="24"/>
        </w:rPr>
        <w:t> </w:t>
      </w:r>
      <w:r>
        <w:fldChar w:fldCharType="begin"/>
      </w:r>
      <w:ins w:id="304" w:author="G Janzen" w:date="2017-03-09T09:37:00Z">
        <w:r w:rsidR="005468C8">
          <w:instrText xml:space="preserve">HYPERLINK "https://github.com/usnistgov/iheos-toolkit2" \h </w:instrText>
        </w:r>
      </w:ins>
      <w:del w:id="305" w:author="G Janzen" w:date="2017-03-09T09:37:00Z">
        <w:r w:rsidDel="005468C8">
          <w:delInstrText xml:space="preserve"> HYPERLINK "https://github.com/usnistgov/iheos-toolkit2" \h </w:delInstrText>
        </w:r>
      </w:del>
      <w:r>
        <w:fldChar w:fldCharType="separate"/>
      </w:r>
      <w:del w:id="306" w:author="G Janzen" w:date="2017-03-09T09:37:00Z">
        <w:r w:rsidDel="005468C8">
          <w:rPr>
            <w:rFonts w:ascii="Quattrocento Sans" w:eastAsia="Quattrocento Sans" w:hAnsi="Quattrocento Sans" w:cs="Quattrocento Sans"/>
            <w:color w:val="4078C0"/>
            <w:sz w:val="24"/>
            <w:szCs w:val="24"/>
            <w:u w:val="single"/>
          </w:rPr>
          <w:delText>here</w:delText>
        </w:r>
      </w:del>
      <w:ins w:id="307" w:author="G Janzen" w:date="2017-03-09T09:37:00Z">
        <w:r w:rsidR="005468C8">
          <w:rPr>
            <w:rFonts w:ascii="Quattrocento Sans" w:eastAsia="Quattrocento Sans" w:hAnsi="Quattrocento Sans" w:cs="Quattrocento Sans"/>
            <w:color w:val="4078C0"/>
            <w:sz w:val="24"/>
            <w:szCs w:val="24"/>
            <w:u w:val="single"/>
          </w:rPr>
          <w:t>https://github.com/usnistgov/iheos-toolkit2</w:t>
        </w:r>
      </w:ins>
      <w:r>
        <w:rPr>
          <w:rFonts w:ascii="Quattrocento Sans" w:eastAsia="Quattrocento Sans" w:hAnsi="Quattrocento Sans" w:cs="Quattrocento Sans"/>
          <w:color w:val="4078C0"/>
          <w:sz w:val="24"/>
          <w:szCs w:val="24"/>
          <w:u w:val="single"/>
        </w:rPr>
        <w:fldChar w:fldCharType="end"/>
      </w:r>
      <w:ins w:id="308" w:author="G Janzen" w:date="2017-03-09T09:37:00Z">
        <w:r w:rsidR="005468C8">
          <w:rPr>
            <w:rFonts w:ascii="Quattrocento Sans" w:eastAsia="Quattrocento Sans" w:hAnsi="Quattrocento Sans" w:cs="Quattrocento Sans"/>
            <w:color w:val="4078C0"/>
            <w:sz w:val="24"/>
            <w:szCs w:val="24"/>
            <w:u w:val="single"/>
          </w:rPr>
          <w:t>.</w:t>
        </w:r>
      </w:ins>
      <w:r>
        <w:rPr>
          <w:rFonts w:ascii="Quattrocento Sans" w:eastAsia="Quattrocento Sans" w:hAnsi="Quattrocento Sans" w:cs="Quattrocento Sans"/>
          <w:color w:val="333333"/>
          <w:sz w:val="24"/>
          <w:szCs w:val="24"/>
        </w:rPr>
        <w:t xml:space="preserve"> Also the </w:t>
      </w:r>
      <w:del w:id="309" w:author="G Janzen" w:date="2017-03-09T09:37:00Z">
        <w:r w:rsidDel="005468C8">
          <w:rPr>
            <w:rFonts w:ascii="Quattrocento Sans" w:eastAsia="Quattrocento Sans" w:hAnsi="Quattrocento Sans" w:cs="Quattrocento Sans"/>
            <w:color w:val="333333"/>
            <w:sz w:val="24"/>
            <w:szCs w:val="24"/>
          </w:rPr>
          <w:delText xml:space="preserve">ccda </w:delText>
        </w:r>
      </w:del>
      <w:ins w:id="310" w:author="G Janzen" w:date="2017-03-09T09:37:00Z">
        <w:r w:rsidR="005468C8">
          <w:rPr>
            <w:rFonts w:ascii="Quattrocento Sans" w:eastAsia="Quattrocento Sans" w:hAnsi="Quattrocento Sans" w:cs="Quattrocento Sans"/>
            <w:color w:val="333333"/>
            <w:sz w:val="24"/>
            <w:szCs w:val="24"/>
          </w:rPr>
          <w:t xml:space="preserve">C-CDA </w:t>
        </w:r>
      </w:ins>
      <w:r>
        <w:rPr>
          <w:rFonts w:ascii="Quattrocento Sans" w:eastAsia="Quattrocento Sans" w:hAnsi="Quattrocento Sans" w:cs="Quattrocento Sans"/>
          <w:color w:val="333333"/>
          <w:sz w:val="24"/>
          <w:szCs w:val="24"/>
        </w:rPr>
        <w:t>validator updates are available</w:t>
      </w:r>
      <w:ins w:id="311" w:author="G Janzen" w:date="2017-03-09T09:38:00Z">
        <w:r w:rsidR="005468C8">
          <w:rPr>
            <w:rFonts w:ascii="Quattrocento Sans" w:eastAsia="Quattrocento Sans" w:hAnsi="Quattrocento Sans" w:cs="Quattrocento Sans"/>
            <w:color w:val="333333"/>
            <w:sz w:val="24"/>
            <w:szCs w:val="24"/>
          </w:rPr>
          <w:t xml:space="preserve"> at</w:t>
        </w:r>
      </w:ins>
      <w:r>
        <w:rPr>
          <w:rFonts w:ascii="Quattrocento Sans" w:eastAsia="Quattrocento Sans" w:hAnsi="Quattrocento Sans" w:cs="Quattrocento Sans"/>
          <w:color w:val="333333"/>
          <w:sz w:val="24"/>
          <w:szCs w:val="24"/>
        </w:rPr>
        <w:t> </w:t>
      </w:r>
      <w:r>
        <w:fldChar w:fldCharType="begin"/>
      </w:r>
      <w:ins w:id="312" w:author="G Janzen" w:date="2017-03-09T09:38:00Z">
        <w:r w:rsidR="005468C8">
          <w:instrText xml:space="preserve">HYPERLINK "https://github.com/siteadmin/referenceccdavalidator/releases" \h </w:instrText>
        </w:r>
      </w:ins>
      <w:del w:id="313" w:author="G Janzen" w:date="2017-03-09T09:38:00Z">
        <w:r w:rsidDel="005468C8">
          <w:delInstrText xml:space="preserve"> HYPERLINK "https://github.com/siteadmin/referenceccdavalidator/releases" \h </w:delInstrText>
        </w:r>
      </w:del>
      <w:r>
        <w:fldChar w:fldCharType="separate"/>
      </w:r>
      <w:del w:id="314" w:author="G Janzen" w:date="2017-03-09T09:38:00Z">
        <w:r w:rsidDel="005468C8">
          <w:rPr>
            <w:rFonts w:ascii="Quattrocento Sans" w:eastAsia="Quattrocento Sans" w:hAnsi="Quattrocento Sans" w:cs="Quattrocento Sans"/>
            <w:color w:val="4078C0"/>
            <w:sz w:val="24"/>
            <w:szCs w:val="24"/>
            <w:u w:val="single"/>
          </w:rPr>
          <w:delText>here</w:delText>
        </w:r>
      </w:del>
      <w:ins w:id="315" w:author="G Janzen" w:date="2017-03-09T09:38:00Z">
        <w:r w:rsidR="005468C8">
          <w:rPr>
            <w:rFonts w:ascii="Quattrocento Sans" w:eastAsia="Quattrocento Sans" w:hAnsi="Quattrocento Sans" w:cs="Quattrocento Sans"/>
            <w:color w:val="4078C0"/>
            <w:sz w:val="24"/>
            <w:szCs w:val="24"/>
            <w:u w:val="single"/>
          </w:rPr>
          <w:t>https://github.com/siteadmin/referenceccdavalidator/releases</w:t>
        </w:r>
      </w:ins>
      <w:r>
        <w:rPr>
          <w:rFonts w:ascii="Quattrocento Sans" w:eastAsia="Quattrocento Sans" w:hAnsi="Quattrocento Sans" w:cs="Quattrocento Sans"/>
          <w:color w:val="4078C0"/>
          <w:sz w:val="24"/>
          <w:szCs w:val="24"/>
          <w:u w:val="single"/>
        </w:rPr>
        <w:fldChar w:fldCharType="end"/>
      </w:r>
      <w:r>
        <w:rPr>
          <w:rFonts w:ascii="Quattrocento Sans" w:eastAsia="Quattrocento Sans" w:hAnsi="Quattrocento Sans" w:cs="Quattrocento Sans"/>
          <w:color w:val="333333"/>
          <w:sz w:val="24"/>
          <w:szCs w:val="24"/>
        </w:rPr>
        <w:t xml:space="preserve"> and the </w:t>
      </w:r>
      <w:ins w:id="316" w:author="G Janzen" w:date="2017-03-09T09:38:00Z">
        <w:r w:rsidR="005468C8">
          <w:rPr>
            <w:rFonts w:ascii="Quattrocento Sans" w:eastAsia="Quattrocento Sans" w:hAnsi="Quattrocento Sans" w:cs="Quattrocento Sans"/>
            <w:color w:val="333333"/>
            <w:sz w:val="24"/>
            <w:szCs w:val="24"/>
          </w:rPr>
          <w:t>T</w:t>
        </w:r>
      </w:ins>
      <w:del w:id="317" w:author="G Janzen" w:date="2017-03-09T09:38:00Z">
        <w:r w:rsidDel="005468C8">
          <w:rPr>
            <w:rFonts w:ascii="Quattrocento Sans" w:eastAsia="Quattrocento Sans" w:hAnsi="Quattrocento Sans" w:cs="Quattrocento Sans"/>
            <w:color w:val="333333"/>
            <w:sz w:val="24"/>
            <w:szCs w:val="24"/>
          </w:rPr>
          <w:delText>t</w:delText>
        </w:r>
      </w:del>
      <w:r>
        <w:rPr>
          <w:rFonts w:ascii="Quattrocento Sans" w:eastAsia="Quattrocento Sans" w:hAnsi="Quattrocento Sans" w:cs="Quattrocento Sans"/>
          <w:color w:val="333333"/>
          <w:sz w:val="24"/>
          <w:szCs w:val="24"/>
        </w:rPr>
        <w:t>echnical Support </w:t>
      </w:r>
      <w:r>
        <w:fldChar w:fldCharType="begin"/>
      </w:r>
      <w:ins w:id="318" w:author="G Janzen" w:date="2017-03-09T09:38:00Z">
        <w:r w:rsidR="005468C8">
          <w:instrText xml:space="preserve">HYPERLINK "https://groups.google.com/d/forum/edge-test-tool" \h </w:instrText>
        </w:r>
      </w:ins>
      <w:del w:id="319" w:author="G Janzen" w:date="2017-03-09T09:38:00Z">
        <w:r w:rsidDel="005468C8">
          <w:delInstrText xml:space="preserve"> HYPERLINK "https://groups.google.com/d/forum/edge-test-tool" \h </w:delInstrText>
        </w:r>
      </w:del>
      <w:r>
        <w:fldChar w:fldCharType="separate"/>
      </w:r>
      <w:del w:id="320" w:author="G Janzen" w:date="2017-03-09T09:38:00Z">
        <w:r w:rsidDel="005468C8">
          <w:rPr>
            <w:rFonts w:ascii="Quattrocento Sans" w:eastAsia="Quattrocento Sans" w:hAnsi="Quattrocento Sans" w:cs="Quattrocento Sans"/>
            <w:color w:val="4078C0"/>
            <w:sz w:val="24"/>
            <w:szCs w:val="24"/>
            <w:u w:val="single"/>
          </w:rPr>
          <w:delText>here</w:delText>
        </w:r>
      </w:del>
      <w:ins w:id="321" w:author="G Janzen" w:date="2017-03-09T09:38:00Z">
        <w:r w:rsidR="005468C8">
          <w:rPr>
            <w:rFonts w:ascii="Quattrocento Sans" w:eastAsia="Quattrocento Sans" w:hAnsi="Quattrocento Sans" w:cs="Quattrocento Sans"/>
            <w:color w:val="4078C0"/>
            <w:sz w:val="24"/>
            <w:szCs w:val="24"/>
            <w:u w:val="single"/>
          </w:rPr>
          <w:t>https://groups.google.com/d/forum/edge-test-tool</w:t>
        </w:r>
      </w:ins>
      <w:r>
        <w:rPr>
          <w:rFonts w:ascii="Quattrocento Sans" w:eastAsia="Quattrocento Sans" w:hAnsi="Quattrocento Sans" w:cs="Quattrocento Sans"/>
          <w:color w:val="4078C0"/>
          <w:sz w:val="24"/>
          <w:szCs w:val="24"/>
          <w:u w:val="single"/>
        </w:rPr>
        <w:fldChar w:fldCharType="end"/>
      </w:r>
      <w:r>
        <w:rPr>
          <w:rFonts w:ascii="Quattrocento Sans" w:eastAsia="Quattrocento Sans" w:hAnsi="Quattrocento Sans" w:cs="Quattrocento Sans"/>
          <w:color w:val="333333"/>
          <w:sz w:val="24"/>
          <w:szCs w:val="24"/>
        </w:rPr>
        <w:t> or </w:t>
      </w:r>
      <w:hyperlink r:id="rId19">
        <w:r>
          <w:rPr>
            <w:rFonts w:ascii="Quattrocento Sans" w:eastAsia="Quattrocento Sans" w:hAnsi="Quattrocento Sans" w:cs="Quattrocento Sans"/>
            <w:color w:val="4078C0"/>
            <w:sz w:val="24"/>
            <w:szCs w:val="24"/>
            <w:u w:val="single"/>
          </w:rPr>
          <w:t>edge-testing-tool@googlegroups.com</w:t>
        </w:r>
      </w:hyperlink>
    </w:p>
    <w:p w14:paraId="1A27C366" w14:textId="77777777" w:rsidR="00820F95" w:rsidRDefault="00670F02">
      <w:pPr>
        <w:rPr>
          <w:ins w:id="322" w:author="John Snyder" w:date="2017-03-09T10:54:00Z"/>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 xml:space="preserve"> </w:t>
      </w:r>
    </w:p>
    <w:p w14:paraId="027FD2C9" w14:textId="77777777" w:rsidR="00874FD1" w:rsidRDefault="00670F02">
      <w:pPr>
        <w:rPr>
          <w:rFonts w:ascii="Quattrocento Sans" w:eastAsia="Quattrocento Sans" w:hAnsi="Quattrocento Sans" w:cs="Quattrocento Sans"/>
          <w:b/>
          <w:color w:val="333333"/>
          <w:sz w:val="36"/>
          <w:szCs w:val="36"/>
        </w:rPr>
      </w:pPr>
      <w:r>
        <w:rPr>
          <w:rFonts w:ascii="Quattrocento Sans" w:eastAsia="Quattrocento Sans" w:hAnsi="Quattrocento Sans" w:cs="Quattrocento Sans"/>
          <w:b/>
          <w:color w:val="333333"/>
          <w:sz w:val="36"/>
          <w:szCs w:val="36"/>
        </w:rPr>
        <w:t>Appendix A: Configuring Direct</w:t>
      </w:r>
      <w:ins w:id="323" w:author="Srini Adhinarayanan" w:date="2017-03-08T06:03:00Z">
        <w:r>
          <w:rPr>
            <w:rFonts w:ascii="Quattrocento Sans" w:eastAsia="Quattrocento Sans" w:hAnsi="Quattrocento Sans" w:cs="Quattrocento Sans"/>
            <w:b/>
            <w:color w:val="333333"/>
            <w:sz w:val="36"/>
            <w:szCs w:val="36"/>
          </w:rPr>
          <w:t xml:space="preserve"> and</w:t>
        </w:r>
      </w:ins>
      <w:r>
        <w:rPr>
          <w:rFonts w:ascii="Quattrocento Sans" w:eastAsia="Quattrocento Sans" w:hAnsi="Quattrocento Sans" w:cs="Quattrocento Sans"/>
          <w:b/>
          <w:color w:val="333333"/>
          <w:sz w:val="36"/>
          <w:szCs w:val="36"/>
        </w:rPr>
        <w:t xml:space="preserve"> Name Services </w:t>
      </w:r>
    </w:p>
    <w:p w14:paraId="7CC61B5E" w14:textId="77777777" w:rsidR="00874FD1" w:rsidRDefault="00670F02">
      <w:pPr>
        <w:rPr>
          <w:del w:id="324" w:author="Srini Adhinarayanan" w:date="2017-03-08T07:43:00Z"/>
          <w:rFonts w:ascii="Quattrocento Sans" w:eastAsia="Quattrocento Sans" w:hAnsi="Quattrocento Sans" w:cs="Quattrocento Sans"/>
          <w:color w:val="0000FF"/>
          <w:sz w:val="24"/>
          <w:szCs w:val="24"/>
          <w:u w:val="single"/>
        </w:rPr>
      </w:pPr>
      <w:ins w:id="325" w:author="Srini Adhinarayanan" w:date="2017-03-08T07:43:00Z">
        <w:r>
          <w:t>This document contains the necessary steps for setting up a complete direct server</w:t>
        </w:r>
      </w:ins>
      <w:r>
        <w:t xml:space="preserve"> and hence will be used a reference for some of the steps below: </w:t>
      </w:r>
      <w:hyperlink r:id="rId20">
        <w:r>
          <w:rPr>
            <w:rFonts w:ascii="Quattrocento Sans" w:eastAsia="Quattrocento Sans" w:hAnsi="Quattrocento Sans" w:cs="Quattrocento Sans"/>
            <w:color w:val="0000FF"/>
            <w:sz w:val="24"/>
            <w:szCs w:val="24"/>
            <w:u w:val="single"/>
          </w:rPr>
          <w:t>https://github.com/meaningfuluse/mu2/blob/master/transport/direct-hello-world.md</w:t>
        </w:r>
      </w:hyperlink>
    </w:p>
    <w:p w14:paraId="5714E7C0" w14:textId="77777777" w:rsidR="00874FD1" w:rsidRDefault="00874FD1">
      <w:pPr>
        <w:rPr>
          <w:ins w:id="326" w:author="Srini Adhinarayanan" w:date="2017-03-08T07:43:00Z"/>
          <w:rFonts w:ascii="Quattrocento Sans" w:eastAsia="Quattrocento Sans" w:hAnsi="Quattrocento Sans" w:cs="Quattrocento Sans"/>
          <w:color w:val="4078C0"/>
          <w:sz w:val="24"/>
          <w:szCs w:val="24"/>
          <w:u w:val="single"/>
        </w:rPr>
      </w:pPr>
    </w:p>
    <w:p w14:paraId="580B923B" w14:textId="77777777" w:rsidR="00874FD1" w:rsidRDefault="00874FD1">
      <w:pPr>
        <w:spacing w:before="240" w:after="240" w:line="240" w:lineRule="auto"/>
        <w:rPr>
          <w:rFonts w:ascii="Quattrocento Sans" w:eastAsia="Quattrocento Sans" w:hAnsi="Quattrocento Sans" w:cs="Quattrocento Sans"/>
          <w:color w:val="333333"/>
          <w:sz w:val="24"/>
          <w:szCs w:val="24"/>
        </w:rPr>
      </w:pPr>
    </w:p>
    <w:p w14:paraId="4EF5C756" w14:textId="77777777" w:rsidR="00874FD1" w:rsidRDefault="00670F02">
      <w:pPr>
        <w:numPr>
          <w:ilvl w:val="0"/>
          <w:numId w:val="8"/>
        </w:numPr>
        <w:spacing w:before="240" w:after="240" w:line="240" w:lineRule="auto"/>
        <w:ind w:hanging="360"/>
        <w:rPr>
          <w:ins w:id="327" w:author="Srini Adhinarayanan" w:date="2017-03-08T07:49:00Z"/>
          <w:color w:val="333333"/>
        </w:rPr>
      </w:pPr>
      <w:ins w:id="328" w:author="Srini Adhinarayanan" w:date="2017-03-08T07:49:00Z">
        <w:r>
          <w:rPr>
            <w:rFonts w:ascii="Quattrocento Sans" w:eastAsia="Quattrocento Sans" w:hAnsi="Quattrocento Sans" w:cs="Quattrocento Sans"/>
            <w:color w:val="333333"/>
            <w:sz w:val="24"/>
            <w:szCs w:val="24"/>
          </w:rPr>
          <w:t>Since the AMI has already has been bundled with the Direct components using the above steps, only steps that need to be achieved are creating your own domain and configuring the DNS entries, Trust Anchors/bundles and Address bound/User certificates. These steps need to be performed once in the Edge Test Tool server and once in the Direct Server - in each server using its own unique domain name/certificate combination.</w:t>
        </w:r>
      </w:ins>
    </w:p>
    <w:p w14:paraId="45ED0948" w14:textId="77777777" w:rsidR="00874FD1" w:rsidRDefault="00670F02">
      <w:pPr>
        <w:numPr>
          <w:ilvl w:val="0"/>
          <w:numId w:val="8"/>
        </w:numPr>
        <w:spacing w:before="240" w:after="240" w:line="240" w:lineRule="auto"/>
        <w:ind w:hanging="360"/>
        <w:rPr>
          <w:ins w:id="329" w:author="Srini Adhinarayanan" w:date="2017-03-08T07:49:00Z"/>
          <w:color w:val="333333"/>
        </w:rPr>
      </w:pPr>
      <w:ins w:id="330" w:author="Srini Adhinarayanan" w:date="2017-03-08T07:49:00Z">
        <w:r>
          <w:rPr>
            <w:rFonts w:ascii="Quattrocento Sans" w:eastAsia="Quattrocento Sans" w:hAnsi="Quattrocento Sans" w:cs="Quattrocento Sans"/>
            <w:color w:val="333333"/>
            <w:sz w:val="24"/>
            <w:szCs w:val="24"/>
          </w:rPr>
          <w:t xml:space="preserve">You will have to use the </w:t>
        </w:r>
        <w:del w:id="331" w:author="G Janzen" w:date="2017-03-09T09:39:00Z">
          <w:r w:rsidDel="005468C8">
            <w:rPr>
              <w:rFonts w:ascii="Quattrocento Sans" w:eastAsia="Quattrocento Sans" w:hAnsi="Quattrocento Sans" w:cs="Quattrocento Sans"/>
              <w:color w:val="333333"/>
              <w:sz w:val="24"/>
              <w:szCs w:val="24"/>
            </w:rPr>
            <w:delText>ip</w:delText>
          </w:r>
        </w:del>
      </w:ins>
      <w:ins w:id="332" w:author="G Janzen" w:date="2017-03-09T09:39:00Z">
        <w:r w:rsidR="005468C8">
          <w:rPr>
            <w:rFonts w:ascii="Quattrocento Sans" w:eastAsia="Quattrocento Sans" w:hAnsi="Quattrocento Sans" w:cs="Quattrocento Sans"/>
            <w:color w:val="333333"/>
            <w:sz w:val="24"/>
            <w:szCs w:val="24"/>
          </w:rPr>
          <w:t>IP</w:t>
        </w:r>
      </w:ins>
      <w:ins w:id="333" w:author="Srini Adhinarayanan" w:date="2017-03-08T07:49:00Z">
        <w:r>
          <w:rPr>
            <w:rFonts w:ascii="Quattrocento Sans" w:eastAsia="Quattrocento Sans" w:hAnsi="Quattrocento Sans" w:cs="Quattrocento Sans"/>
            <w:color w:val="333333"/>
            <w:sz w:val="24"/>
            <w:szCs w:val="24"/>
          </w:rPr>
          <w:t>-address (as explained above) due to the fact DNS settings are still being worked upon.</w:t>
        </w:r>
      </w:ins>
    </w:p>
    <w:p w14:paraId="3189DD3C" w14:textId="77777777" w:rsidR="00874FD1" w:rsidRDefault="00670F02">
      <w:pPr>
        <w:numPr>
          <w:ilvl w:val="0"/>
          <w:numId w:val="8"/>
        </w:numPr>
        <w:spacing w:before="240" w:after="240" w:line="240" w:lineRule="auto"/>
        <w:ind w:hanging="360"/>
        <w:rPr>
          <w:ins w:id="334" w:author="Srini Adhinarayanan" w:date="2017-03-08T07:52:00Z"/>
          <w:color w:val="333333"/>
        </w:rPr>
      </w:pPr>
      <w:ins w:id="335" w:author="Srini Adhinarayanan" w:date="2017-03-08T07:49:00Z">
        <w:r>
          <w:rPr>
            <w:rFonts w:ascii="Quattrocento Sans" w:eastAsia="Quattrocento Sans" w:hAnsi="Quattrocento Sans" w:cs="Quattrocento Sans"/>
            <w:color w:val="333333"/>
            <w:sz w:val="24"/>
            <w:szCs w:val="24"/>
          </w:rPr>
          <w:t xml:space="preserve">Access the configuration in the browser: </w:t>
        </w:r>
      </w:ins>
      <w:r>
        <w:fldChar w:fldCharType="begin"/>
      </w:r>
      <w:r>
        <w:instrText xml:space="preserve"> HYPERLINK "http://ip-addressttpedgedev.sitenv.org:8081/config-ui/" \h </w:instrText>
      </w:r>
      <w:r>
        <w:fldChar w:fldCharType="separate"/>
      </w:r>
      <w:r>
        <w:rPr>
          <w:rFonts w:ascii="Quattrocento Sans" w:eastAsia="Quattrocento Sans" w:hAnsi="Quattrocento Sans" w:cs="Quattrocento Sans"/>
          <w:color w:val="0000FF"/>
          <w:sz w:val="24"/>
          <w:szCs w:val="24"/>
          <w:u w:val="single"/>
          <w:rPrChange w:id="336" w:author="Srini Adhinarayanan" w:date="2017-03-08T07:56:00Z">
            <w:rPr>
              <w:rFonts w:ascii="Quattrocento Sans" w:eastAsia="Quattrocento Sans" w:hAnsi="Quattrocento Sans" w:cs="Quattrocento Sans"/>
              <w:sz w:val="24"/>
              <w:szCs w:val="24"/>
            </w:rPr>
          </w:rPrChange>
        </w:rPr>
        <w:t>http://ip-addressttpedgedev.sitenv.org:8081/config-ui/</w:t>
      </w:r>
      <w:r>
        <w:rPr>
          <w:rFonts w:ascii="Quattrocento Sans" w:eastAsia="Quattrocento Sans" w:hAnsi="Quattrocento Sans" w:cs="Quattrocento Sans"/>
          <w:color w:val="0000FF"/>
          <w:sz w:val="24"/>
          <w:szCs w:val="24"/>
          <w:u w:val="single"/>
        </w:rPr>
        <w:fldChar w:fldCharType="end"/>
      </w:r>
      <w:ins w:id="337" w:author="Srini Adhinarayanan" w:date="2017-03-08T07:52:00Z">
        <w:r>
          <w:rPr>
            <w:rFonts w:ascii="Quattrocento Sans" w:eastAsia="Quattrocento Sans" w:hAnsi="Quattrocento Sans" w:cs="Quattrocento Sans"/>
            <w:color w:val="333333"/>
            <w:sz w:val="24"/>
            <w:szCs w:val="24"/>
          </w:rPr>
          <w:t xml:space="preserve"> </w:t>
        </w:r>
      </w:ins>
    </w:p>
    <w:p w14:paraId="10F9049E" w14:textId="77777777" w:rsidR="00874FD1" w:rsidRDefault="00670F02">
      <w:pPr>
        <w:numPr>
          <w:ilvl w:val="0"/>
          <w:numId w:val="8"/>
        </w:numPr>
        <w:spacing w:before="240" w:after="240" w:line="240" w:lineRule="auto"/>
        <w:ind w:hanging="360"/>
        <w:rPr>
          <w:ins w:id="338" w:author="Srini Adhinarayanan" w:date="2017-03-08T07:46:00Z"/>
          <w:color w:val="333333"/>
        </w:rPr>
      </w:pPr>
      <w:del w:id="339" w:author="G Janzen" w:date="2017-03-09T09:39:00Z">
        <w:r w:rsidDel="005468C8">
          <w:rPr>
            <w:rFonts w:ascii="Quattrocento Sans" w:eastAsia="Quattrocento Sans" w:hAnsi="Quattrocento Sans" w:cs="Quattrocento Sans"/>
            <w:color w:val="333333"/>
            <w:sz w:val="24"/>
            <w:szCs w:val="24"/>
          </w:rPr>
          <w:delText>credentials</w:delText>
        </w:r>
      </w:del>
      <w:ins w:id="340" w:author="G Janzen" w:date="2017-03-09T09:39:00Z">
        <w:r w:rsidR="005468C8">
          <w:rPr>
            <w:rFonts w:ascii="Quattrocento Sans" w:eastAsia="Quattrocento Sans" w:hAnsi="Quattrocento Sans" w:cs="Quattrocento Sans"/>
            <w:color w:val="333333"/>
            <w:sz w:val="24"/>
            <w:szCs w:val="24"/>
          </w:rPr>
          <w:t>Credentials</w:t>
        </w:r>
      </w:ins>
      <w:r>
        <w:rPr>
          <w:rFonts w:ascii="Quattrocento Sans" w:eastAsia="Quattrocento Sans" w:hAnsi="Quattrocento Sans" w:cs="Quattrocento Sans"/>
          <w:color w:val="333333"/>
          <w:sz w:val="24"/>
          <w:szCs w:val="24"/>
        </w:rPr>
        <w:t xml:space="preserve">: admin/adm1nD1r3ct. </w:t>
      </w:r>
    </w:p>
    <w:p w14:paraId="3C32CF41" w14:textId="77777777" w:rsidR="00874FD1" w:rsidRDefault="00670F02">
      <w:pPr>
        <w:numPr>
          <w:ilvl w:val="0"/>
          <w:numId w:val="8"/>
        </w:numPr>
        <w:spacing w:before="240" w:after="240" w:line="240" w:lineRule="auto"/>
        <w:ind w:hanging="360"/>
        <w:rPr>
          <w:ins w:id="341" w:author="Srini Adhinarayanan" w:date="2017-03-08T07:46:00Z"/>
          <w:color w:val="333333"/>
        </w:rPr>
      </w:pPr>
      <w:ins w:id="342" w:author="Srini Adhinarayanan" w:date="2017-03-08T07:46:00Z">
        <w:r>
          <w:rPr>
            <w:rFonts w:ascii="Quattrocento Sans" w:eastAsia="Quattrocento Sans" w:hAnsi="Quattrocento Sans" w:cs="Quattrocento Sans"/>
            <w:color w:val="333333"/>
            <w:sz w:val="24"/>
            <w:szCs w:val="24"/>
          </w:rPr>
          <w:t>The Edge Testing Tool comes with a preconfigured direct domain: ttpedgedev.sitenv.org with all the relevant DNS/certificate/Trust Anchor settings. You will have to create “your own domain” using “Create Domain” and configure the DNS settings, upload the trust anchor and the certificates.</w:t>
        </w:r>
      </w:ins>
    </w:p>
    <w:p w14:paraId="0445D0C0" w14:textId="77777777" w:rsidR="00874FD1" w:rsidRDefault="00670F02">
      <w:pPr>
        <w:spacing w:before="240" w:after="240" w:line="240" w:lineRule="auto"/>
        <w:ind w:left="720"/>
        <w:contextualSpacing/>
        <w:rPr>
          <w:ins w:id="343" w:author="Srini Adhinarayanan" w:date="2017-03-08T07:46:00Z"/>
          <w:color w:val="333333"/>
        </w:rPr>
        <w:pPrChange w:id="344" w:author="Srini Adhinarayanan" w:date="2017-03-08T07:58:00Z">
          <w:pPr>
            <w:numPr>
              <w:numId w:val="8"/>
            </w:numPr>
            <w:spacing w:before="240" w:after="240" w:line="240" w:lineRule="auto"/>
            <w:ind w:left="720" w:hanging="360"/>
          </w:pPr>
        </w:pPrChange>
      </w:pPr>
      <w:ins w:id="345" w:author="Srini Adhinarayanan" w:date="2017-03-08T07:46:00Z">
        <w:r>
          <w:rPr>
            <w:noProof/>
          </w:rPr>
          <w:drawing>
            <wp:inline distT="0" distB="0" distL="0" distR="0" wp14:anchorId="08BD0A5A" wp14:editId="5742D1B9">
              <wp:extent cx="5943600" cy="1659890"/>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1"/>
                      <a:srcRect/>
                      <a:stretch>
                        <a:fillRect/>
                      </a:stretch>
                    </pic:blipFill>
                    <pic:spPr>
                      <a:xfrm>
                        <a:off x="0" y="0"/>
                        <a:ext cx="5943600" cy="1659890"/>
                      </a:xfrm>
                      <a:prstGeom prst="rect">
                        <a:avLst/>
                      </a:prstGeom>
                      <a:ln/>
                    </pic:spPr>
                  </pic:pic>
                </a:graphicData>
              </a:graphic>
            </wp:inline>
          </w:drawing>
        </w:r>
      </w:ins>
    </w:p>
    <w:p w14:paraId="05660AF4" w14:textId="77777777" w:rsidR="00874FD1" w:rsidRDefault="00874FD1">
      <w:pPr>
        <w:spacing w:before="240" w:after="240" w:line="240" w:lineRule="auto"/>
        <w:ind w:left="720"/>
        <w:contextualSpacing/>
        <w:rPr>
          <w:ins w:id="346" w:author="Srini Adhinarayanan" w:date="2017-03-08T07:46:00Z"/>
          <w:color w:val="333333"/>
        </w:rPr>
        <w:pPrChange w:id="347" w:author="Srini Adhinarayanan" w:date="2017-03-08T07:58:00Z">
          <w:pPr>
            <w:numPr>
              <w:numId w:val="8"/>
            </w:numPr>
            <w:spacing w:before="240" w:after="240" w:line="240" w:lineRule="auto"/>
            <w:ind w:left="720" w:hanging="360"/>
          </w:pPr>
        </w:pPrChange>
      </w:pPr>
    </w:p>
    <w:p w14:paraId="36BEE4C5" w14:textId="77777777" w:rsidR="00874FD1" w:rsidRDefault="00670F02">
      <w:pPr>
        <w:spacing w:before="240" w:after="240" w:line="240" w:lineRule="auto"/>
        <w:ind w:left="720"/>
        <w:contextualSpacing/>
        <w:rPr>
          <w:ins w:id="348" w:author="Srini Adhinarayanan" w:date="2017-03-08T07:46:00Z"/>
          <w:color w:val="333333"/>
        </w:rPr>
        <w:pPrChange w:id="349" w:author="Srini Adhinarayanan" w:date="2017-03-08T07:58:00Z">
          <w:pPr>
            <w:numPr>
              <w:numId w:val="8"/>
            </w:numPr>
            <w:spacing w:before="240" w:after="240" w:line="240" w:lineRule="auto"/>
            <w:ind w:left="720" w:hanging="360"/>
          </w:pPr>
        </w:pPrChange>
      </w:pPr>
      <w:ins w:id="350" w:author="Srini Adhinarayanan" w:date="2017-03-08T07:46:00Z">
        <w:r>
          <w:rPr>
            <w:rFonts w:ascii="Quattrocento Sans" w:eastAsia="Quattrocento Sans" w:hAnsi="Quattrocento Sans" w:cs="Quattrocento Sans"/>
            <w:color w:val="333333"/>
            <w:sz w:val="24"/>
            <w:szCs w:val="24"/>
          </w:rPr>
          <w:t>Upload your trust anchors to the created domain:</w:t>
        </w:r>
      </w:ins>
    </w:p>
    <w:p w14:paraId="545B20E6" w14:textId="77777777" w:rsidR="00874FD1" w:rsidRDefault="00670F02">
      <w:pPr>
        <w:spacing w:before="240" w:after="240" w:line="240" w:lineRule="auto"/>
        <w:ind w:left="720"/>
        <w:contextualSpacing/>
        <w:rPr>
          <w:ins w:id="351" w:author="Srini Adhinarayanan" w:date="2017-03-08T07:46:00Z"/>
          <w:color w:val="333333"/>
        </w:rPr>
        <w:pPrChange w:id="352" w:author="Srini Adhinarayanan" w:date="2017-03-08T07:58:00Z">
          <w:pPr>
            <w:numPr>
              <w:numId w:val="8"/>
            </w:numPr>
            <w:spacing w:before="240" w:after="240" w:line="240" w:lineRule="auto"/>
            <w:ind w:left="720" w:hanging="360"/>
          </w:pPr>
        </w:pPrChange>
      </w:pPr>
      <w:ins w:id="353" w:author="Srini Adhinarayanan" w:date="2017-03-08T07:46:00Z">
        <w:r>
          <w:rPr>
            <w:noProof/>
          </w:rPr>
          <w:drawing>
            <wp:inline distT="0" distB="0" distL="0" distR="0" wp14:anchorId="39747FEF" wp14:editId="455CCE30">
              <wp:extent cx="5943600" cy="2689860"/>
              <wp:effectExtent l="0" t="0" r="0" b="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2"/>
                      <a:srcRect/>
                      <a:stretch>
                        <a:fillRect/>
                      </a:stretch>
                    </pic:blipFill>
                    <pic:spPr>
                      <a:xfrm>
                        <a:off x="0" y="0"/>
                        <a:ext cx="5943600" cy="2689860"/>
                      </a:xfrm>
                      <a:prstGeom prst="rect">
                        <a:avLst/>
                      </a:prstGeom>
                      <a:ln/>
                    </pic:spPr>
                  </pic:pic>
                </a:graphicData>
              </a:graphic>
            </wp:inline>
          </w:drawing>
        </w:r>
      </w:ins>
    </w:p>
    <w:p w14:paraId="4709EE65" w14:textId="77777777" w:rsidR="00874FD1" w:rsidRDefault="00874FD1">
      <w:pPr>
        <w:spacing w:before="240" w:after="240" w:line="240" w:lineRule="auto"/>
        <w:ind w:left="720"/>
        <w:contextualSpacing/>
        <w:rPr>
          <w:ins w:id="354" w:author="Srini Adhinarayanan" w:date="2017-03-08T07:46:00Z"/>
          <w:color w:val="333333"/>
        </w:rPr>
        <w:pPrChange w:id="355" w:author="Srini Adhinarayanan" w:date="2017-03-08T07:58:00Z">
          <w:pPr>
            <w:numPr>
              <w:numId w:val="8"/>
            </w:numPr>
            <w:spacing w:before="240" w:after="240" w:line="240" w:lineRule="auto"/>
            <w:ind w:left="720" w:hanging="360"/>
          </w:pPr>
        </w:pPrChange>
      </w:pPr>
    </w:p>
    <w:p w14:paraId="630B8689" w14:textId="77777777" w:rsidR="00874FD1" w:rsidRDefault="00874FD1">
      <w:pPr>
        <w:spacing w:before="240" w:after="240" w:line="240" w:lineRule="auto"/>
        <w:ind w:left="720"/>
        <w:contextualSpacing/>
        <w:rPr>
          <w:ins w:id="356" w:author="Srini Adhinarayanan" w:date="2017-03-08T07:46:00Z"/>
          <w:color w:val="333333"/>
        </w:rPr>
        <w:pPrChange w:id="357" w:author="Srini Adhinarayanan" w:date="2017-03-08T07:58:00Z">
          <w:pPr>
            <w:numPr>
              <w:numId w:val="8"/>
            </w:numPr>
            <w:spacing w:before="240" w:after="240" w:line="240" w:lineRule="auto"/>
            <w:ind w:left="720" w:hanging="360"/>
          </w:pPr>
        </w:pPrChange>
      </w:pPr>
    </w:p>
    <w:p w14:paraId="4C351A8C" w14:textId="77777777" w:rsidR="00874FD1" w:rsidRDefault="00670F02">
      <w:pPr>
        <w:spacing w:before="240" w:after="240" w:line="240" w:lineRule="auto"/>
        <w:ind w:left="720"/>
        <w:contextualSpacing/>
        <w:rPr>
          <w:ins w:id="358" w:author="G Janzen" w:date="2017-03-09T09:42:00Z"/>
          <w:color w:val="333333"/>
        </w:rPr>
        <w:pPrChange w:id="359" w:author="Srini Adhinarayanan" w:date="2017-03-08T07:58:00Z">
          <w:pPr>
            <w:numPr>
              <w:numId w:val="8"/>
            </w:numPr>
            <w:spacing w:before="240" w:after="240" w:line="240" w:lineRule="auto"/>
            <w:ind w:left="720" w:hanging="360"/>
          </w:pPr>
        </w:pPrChange>
      </w:pPr>
      <w:ins w:id="360" w:author="Srini Adhinarayanan" w:date="2017-03-08T07:46:00Z">
        <w:r>
          <w:rPr>
            <w:noProof/>
          </w:rPr>
          <w:drawing>
            <wp:inline distT="0" distB="0" distL="0" distR="0" wp14:anchorId="145EE387" wp14:editId="174B6E96">
              <wp:extent cx="5943600" cy="1811655"/>
              <wp:effectExtent l="0" t="0" r="0" b="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3"/>
                      <a:srcRect/>
                      <a:stretch>
                        <a:fillRect/>
                      </a:stretch>
                    </pic:blipFill>
                    <pic:spPr>
                      <a:xfrm>
                        <a:off x="0" y="0"/>
                        <a:ext cx="5943600" cy="1811655"/>
                      </a:xfrm>
                      <a:prstGeom prst="rect">
                        <a:avLst/>
                      </a:prstGeom>
                      <a:ln/>
                    </pic:spPr>
                  </pic:pic>
                </a:graphicData>
              </a:graphic>
            </wp:inline>
          </w:drawing>
        </w:r>
      </w:ins>
    </w:p>
    <w:p w14:paraId="2C485277" w14:textId="77777777" w:rsidR="00E86673" w:rsidRDefault="00E86673">
      <w:pPr>
        <w:spacing w:before="240" w:after="240" w:line="240" w:lineRule="auto"/>
        <w:ind w:left="720"/>
        <w:contextualSpacing/>
        <w:rPr>
          <w:ins w:id="361" w:author="Srini Adhinarayanan" w:date="2017-03-08T07:46:00Z"/>
          <w:color w:val="333333"/>
        </w:rPr>
        <w:pPrChange w:id="362" w:author="Srini Adhinarayanan" w:date="2017-03-08T07:58:00Z">
          <w:pPr>
            <w:numPr>
              <w:numId w:val="8"/>
            </w:numPr>
            <w:spacing w:before="240" w:after="240" w:line="240" w:lineRule="auto"/>
            <w:ind w:left="720" w:hanging="360"/>
          </w:pPr>
        </w:pPrChange>
      </w:pPr>
    </w:p>
    <w:p w14:paraId="6D905E64" w14:textId="77777777" w:rsidR="00874FD1" w:rsidRDefault="00670F02">
      <w:pPr>
        <w:spacing w:before="240" w:after="240" w:line="240" w:lineRule="auto"/>
        <w:ind w:left="720"/>
        <w:contextualSpacing/>
        <w:rPr>
          <w:ins w:id="363" w:author="Srini Adhinarayanan" w:date="2017-03-08T07:46:00Z"/>
          <w:color w:val="333333"/>
        </w:rPr>
        <w:pPrChange w:id="364" w:author="Srini Adhinarayanan" w:date="2017-03-08T07:58:00Z">
          <w:pPr>
            <w:numPr>
              <w:numId w:val="8"/>
            </w:numPr>
            <w:spacing w:before="240" w:after="240" w:line="240" w:lineRule="auto"/>
            <w:ind w:left="720" w:hanging="360"/>
          </w:pPr>
        </w:pPrChange>
      </w:pPr>
      <w:ins w:id="365" w:author="Srini Adhinarayanan" w:date="2017-03-08T07:46:00Z">
        <w:r>
          <w:rPr>
            <w:rFonts w:ascii="Quattrocento Sans" w:eastAsia="Quattrocento Sans" w:hAnsi="Quattrocento Sans" w:cs="Quattrocento Sans"/>
            <w:color w:val="333333"/>
            <w:sz w:val="24"/>
            <w:szCs w:val="24"/>
          </w:rPr>
          <w:t>Using the above guide, add all the DNS records to your domain.</w:t>
        </w:r>
      </w:ins>
    </w:p>
    <w:p w14:paraId="56822740" w14:textId="77777777" w:rsidR="00874FD1" w:rsidRDefault="00670F02">
      <w:pPr>
        <w:spacing w:before="240" w:after="240" w:line="240" w:lineRule="auto"/>
        <w:ind w:left="720"/>
        <w:contextualSpacing/>
        <w:rPr>
          <w:ins w:id="366" w:author="Srini Adhinarayanan" w:date="2017-03-08T07:46:00Z"/>
          <w:color w:val="333333"/>
        </w:rPr>
        <w:pPrChange w:id="367" w:author="Srini Adhinarayanan" w:date="2017-03-08T07:58:00Z">
          <w:pPr>
            <w:numPr>
              <w:numId w:val="8"/>
            </w:numPr>
            <w:spacing w:before="240" w:after="240" w:line="240" w:lineRule="auto"/>
            <w:ind w:left="720" w:hanging="360"/>
          </w:pPr>
        </w:pPrChange>
      </w:pPr>
      <w:ins w:id="368" w:author="Srini Adhinarayanan" w:date="2017-03-08T07:46:00Z">
        <w:r>
          <w:rPr>
            <w:rFonts w:ascii="Quattrocento Sans" w:eastAsia="Quattrocento Sans" w:hAnsi="Quattrocento Sans" w:cs="Quattrocento Sans"/>
            <w:color w:val="333333"/>
            <w:sz w:val="24"/>
            <w:szCs w:val="24"/>
          </w:rPr>
          <w:t>Finally add the address bound certificate and if necessary, user certificates in the “Certificates” screen:</w:t>
        </w:r>
      </w:ins>
    </w:p>
    <w:p w14:paraId="5A28A514" w14:textId="77777777" w:rsidR="00874FD1" w:rsidRDefault="00670F02">
      <w:pPr>
        <w:spacing w:before="240" w:after="240" w:line="240" w:lineRule="auto"/>
        <w:ind w:left="720"/>
        <w:contextualSpacing/>
        <w:rPr>
          <w:color w:val="333333"/>
        </w:rPr>
        <w:pPrChange w:id="369" w:author="Srini Adhinarayanan" w:date="2017-03-08T07:58:00Z">
          <w:pPr>
            <w:numPr>
              <w:numId w:val="8"/>
            </w:numPr>
            <w:spacing w:before="240" w:after="240" w:line="240" w:lineRule="auto"/>
            <w:ind w:left="720" w:hanging="360"/>
          </w:pPr>
        </w:pPrChange>
      </w:pPr>
      <w:bookmarkStart w:id="370" w:name="_gjdgxs" w:colFirst="0" w:colLast="0"/>
      <w:bookmarkEnd w:id="370"/>
      <w:ins w:id="371" w:author="Srini Adhinarayanan" w:date="2017-03-08T07:46:00Z">
        <w:r>
          <w:rPr>
            <w:noProof/>
          </w:rPr>
          <w:drawing>
            <wp:inline distT="0" distB="0" distL="0" distR="0" wp14:anchorId="43DE4157" wp14:editId="407D8012">
              <wp:extent cx="5943600" cy="2880995"/>
              <wp:effectExtent l="0" t="0" r="0" b="0"/>
              <wp:docPr id="1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4"/>
                      <a:srcRect/>
                      <a:stretch>
                        <a:fillRect/>
                      </a:stretch>
                    </pic:blipFill>
                    <pic:spPr>
                      <a:xfrm>
                        <a:off x="0" y="0"/>
                        <a:ext cx="5943600" cy="2880995"/>
                      </a:xfrm>
                      <a:prstGeom prst="rect">
                        <a:avLst/>
                      </a:prstGeom>
                      <a:ln/>
                    </pic:spPr>
                  </pic:pic>
                </a:graphicData>
              </a:graphic>
            </wp:inline>
          </w:drawing>
        </w:r>
      </w:ins>
      <w:del w:id="372" w:author="Srini Adhinarayanan" w:date="2017-03-08T07:46:00Z">
        <w:r>
          <w:rPr>
            <w:rFonts w:ascii="Quattrocento Sans" w:eastAsia="Quattrocento Sans" w:hAnsi="Quattrocento Sans" w:cs="Quattrocento Sans"/>
            <w:color w:val="333333"/>
            <w:sz w:val="24"/>
            <w:szCs w:val="24"/>
          </w:rPr>
          <w:delText>Update the trust anchors and certificates for your directserver domain.</w:delText>
        </w:r>
      </w:del>
    </w:p>
    <w:p w14:paraId="6451E082" w14:textId="77777777" w:rsidR="00874FD1" w:rsidRDefault="00670F02">
      <w:pPr>
        <w:numPr>
          <w:ilvl w:val="0"/>
          <w:numId w:val="8"/>
        </w:numPr>
        <w:spacing w:after="240" w:line="240" w:lineRule="auto"/>
        <w:ind w:hanging="360"/>
        <w:contextualSpacing/>
        <w:rPr>
          <w:color w:val="333333"/>
        </w:rPr>
      </w:pPr>
      <w:r>
        <w:rPr>
          <w:rFonts w:ascii="Quattrocento Sans" w:eastAsia="Quattrocento Sans" w:hAnsi="Quattrocento Sans" w:cs="Quattrocento Sans"/>
          <w:color w:val="333333"/>
          <w:sz w:val="24"/>
          <w:szCs w:val="24"/>
        </w:rPr>
        <w:t>After you complete the above steps successfully, you should be able to view their certs by querying the DNS</w:t>
      </w:r>
    </w:p>
    <w:p w14:paraId="341EB8D0" w14:textId="77777777" w:rsidR="00874FD1" w:rsidRDefault="00670F02">
      <w:pPr>
        <w:spacing w:after="240" w:line="240" w:lineRule="auto"/>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 xml:space="preserve">                     $ dig directserver CERT</w:t>
      </w:r>
    </w:p>
    <w:p w14:paraId="19A4D862" w14:textId="77777777" w:rsidR="00874FD1" w:rsidRDefault="00670F02">
      <w:pPr>
        <w:spacing w:after="240" w:line="240" w:lineRule="auto"/>
        <w:rPr>
          <w:ins w:id="373" w:author="Srini Adhinarayanan" w:date="2017-03-08T07:34:00Z"/>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In addition, follow the instructions from the above guide to create a user called </w:t>
      </w:r>
      <w:r>
        <w:rPr>
          <w:rFonts w:ascii="Quattrocento Sans" w:eastAsia="Quattrocento Sans" w:hAnsi="Quattrocento Sans" w:cs="Quattrocento Sans"/>
          <w:i/>
          <w:color w:val="333333"/>
          <w:sz w:val="24"/>
          <w:szCs w:val="24"/>
        </w:rPr>
        <w:t>hisp</w:t>
      </w:r>
      <w:ins w:id="374" w:author="Srini Adhinarayanan" w:date="2017-03-08T06:03:00Z">
        <w:r>
          <w:rPr>
            <w:rFonts w:ascii="Quattrocento Sans" w:eastAsia="Quattrocento Sans" w:hAnsi="Quattrocento Sans" w:cs="Quattrocento Sans"/>
            <w:i/>
            <w:color w:val="333333"/>
            <w:sz w:val="24"/>
            <w:szCs w:val="24"/>
          </w:rPr>
          <w:t>-</w:t>
        </w:r>
      </w:ins>
      <w:r>
        <w:rPr>
          <w:rFonts w:ascii="Quattrocento Sans" w:eastAsia="Quattrocento Sans" w:hAnsi="Quattrocento Sans" w:cs="Quattrocento Sans"/>
          <w:i/>
          <w:color w:val="333333"/>
          <w:sz w:val="24"/>
          <w:szCs w:val="24"/>
        </w:rPr>
        <w:t>testing@jamesdomain</w:t>
      </w:r>
      <w:r>
        <w:rPr>
          <w:rFonts w:ascii="Quattrocento Sans" w:eastAsia="Quattrocento Sans" w:hAnsi="Quattrocento Sans" w:cs="Quattrocento Sans"/>
          <w:color w:val="333333"/>
          <w:sz w:val="24"/>
          <w:szCs w:val="24"/>
        </w:rPr>
        <w:t> in the directserver James - this is the account from which ETT communicates to the Receiving HISP test cases. If you are using address bound certificate for this domain, you may need to create a certificate and upload that as well to the DirectDNS using the above web interface.</w:t>
      </w:r>
    </w:p>
    <w:p w14:paraId="640DF2C1" w14:textId="77777777" w:rsidR="00874FD1" w:rsidRDefault="00874FD1">
      <w:pPr>
        <w:spacing w:after="240" w:line="240" w:lineRule="auto"/>
        <w:rPr>
          <w:ins w:id="375" w:author="Srini Adhinarayanan" w:date="2017-03-08T07:34:00Z"/>
          <w:rFonts w:ascii="Quattrocento Sans" w:eastAsia="Quattrocento Sans" w:hAnsi="Quattrocento Sans" w:cs="Quattrocento Sans"/>
          <w:color w:val="333333"/>
          <w:sz w:val="24"/>
          <w:szCs w:val="24"/>
        </w:rPr>
      </w:pPr>
    </w:p>
    <w:p w14:paraId="0626B713" w14:textId="77777777" w:rsidR="00820F95" w:rsidRDefault="00820F95">
      <w:pPr>
        <w:rPr>
          <w:ins w:id="376" w:author="John Snyder" w:date="2017-03-09T10:54:00Z"/>
          <w:rFonts w:ascii="Quattrocento Sans" w:eastAsia="Quattrocento Sans" w:hAnsi="Quattrocento Sans" w:cs="Quattrocento Sans"/>
          <w:b/>
          <w:color w:val="333333"/>
          <w:sz w:val="36"/>
          <w:szCs w:val="36"/>
        </w:rPr>
      </w:pPr>
      <w:ins w:id="377" w:author="John Snyder" w:date="2017-03-09T10:54:00Z">
        <w:r>
          <w:rPr>
            <w:rFonts w:ascii="Quattrocento Sans" w:eastAsia="Quattrocento Sans" w:hAnsi="Quattrocento Sans" w:cs="Quattrocento Sans"/>
            <w:b/>
            <w:color w:val="333333"/>
            <w:sz w:val="36"/>
            <w:szCs w:val="36"/>
          </w:rPr>
          <w:br w:type="page"/>
        </w:r>
      </w:ins>
    </w:p>
    <w:p w14:paraId="164A0908" w14:textId="77777777" w:rsidR="00874FD1" w:rsidRDefault="00670F02">
      <w:pPr>
        <w:spacing w:after="240" w:line="240" w:lineRule="auto"/>
        <w:rPr>
          <w:ins w:id="378" w:author="Srini Adhinarayanan" w:date="2017-03-08T07:34:00Z"/>
          <w:rFonts w:ascii="Quattrocento Sans" w:eastAsia="Quattrocento Sans" w:hAnsi="Quattrocento Sans" w:cs="Quattrocento Sans"/>
          <w:b/>
          <w:color w:val="333333"/>
          <w:sz w:val="36"/>
          <w:szCs w:val="36"/>
        </w:rPr>
      </w:pPr>
      <w:ins w:id="379" w:author="Srini Adhinarayanan" w:date="2017-03-08T07:34:00Z">
        <w:r>
          <w:rPr>
            <w:rFonts w:ascii="Quattrocento Sans" w:eastAsia="Quattrocento Sans" w:hAnsi="Quattrocento Sans" w:cs="Quattrocento Sans"/>
            <w:b/>
            <w:color w:val="333333"/>
            <w:sz w:val="36"/>
            <w:szCs w:val="36"/>
          </w:rPr>
          <w:t>Appendix B: Configuring XDS toolkit</w:t>
        </w:r>
      </w:ins>
    </w:p>
    <w:p w14:paraId="31492311" w14:textId="77777777" w:rsidR="00874FD1" w:rsidRDefault="00670F02">
      <w:pPr>
        <w:spacing w:after="240" w:line="240" w:lineRule="auto"/>
        <w:rPr>
          <w:ins w:id="380" w:author="Srini Adhinarayanan" w:date="2017-03-08T07:34:00Z"/>
          <w:rFonts w:ascii="Quattrocento Sans" w:eastAsia="Quattrocento Sans" w:hAnsi="Quattrocento Sans" w:cs="Quattrocento Sans"/>
          <w:color w:val="333333"/>
          <w:sz w:val="24"/>
          <w:szCs w:val="24"/>
        </w:rPr>
      </w:pPr>
      <w:ins w:id="381" w:author="Srini Adhinarayanan" w:date="2017-03-08T07:34:00Z">
        <w:r>
          <w:t>Prerequisite: The DNS configuration needs to have been completed on Edge Testing Tool instance.</w:t>
        </w:r>
      </w:ins>
    </w:p>
    <w:p w14:paraId="5DD30EA1" w14:textId="77777777" w:rsidR="00874FD1" w:rsidRDefault="00670F02">
      <w:pPr>
        <w:numPr>
          <w:ilvl w:val="0"/>
          <w:numId w:val="6"/>
        </w:numPr>
        <w:spacing w:after="0" w:line="240" w:lineRule="auto"/>
        <w:ind w:hanging="360"/>
        <w:contextualSpacing/>
        <w:rPr>
          <w:ins w:id="382" w:author="Srini Adhinarayanan" w:date="2017-03-08T07:34:00Z"/>
          <w:rFonts w:ascii="Quattrocento Sans" w:eastAsia="Quattrocento Sans" w:hAnsi="Quattrocento Sans" w:cs="Quattrocento Sans"/>
          <w:color w:val="333333"/>
          <w:sz w:val="24"/>
          <w:szCs w:val="24"/>
        </w:rPr>
        <w:pPrChange w:id="383" w:author="Srini Adhinarayanan" w:date="2017-03-08T07:36:00Z">
          <w:pPr>
            <w:spacing w:after="240" w:line="240" w:lineRule="auto"/>
            <w:ind w:left="720"/>
          </w:pPr>
        </w:pPrChange>
      </w:pPr>
      <w:ins w:id="384" w:author="Srini Adhinarayanan" w:date="2017-03-08T07:34:00Z">
        <w:r>
          <w:rPr>
            <w:rFonts w:ascii="Quattrocento Sans" w:eastAsia="Quattrocento Sans" w:hAnsi="Quattrocento Sans" w:cs="Quattrocento Sans"/>
            <w:color w:val="333333"/>
            <w:sz w:val="24"/>
            <w:szCs w:val="24"/>
          </w:rPr>
          <w:t>Starting the XDS toolkit – the tomcat container needs to be started if it is not already running:</w:t>
        </w:r>
      </w:ins>
    </w:p>
    <w:p w14:paraId="04E50CF6" w14:textId="77777777" w:rsidR="00874FD1" w:rsidRDefault="00670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385" w:author="Srini Adhinarayanan" w:date="2017-03-08T07:34:00Z"/>
          <w:rFonts w:ascii="Consolas" w:eastAsia="Consolas" w:hAnsi="Consolas" w:cs="Consolas"/>
          <w:color w:val="333333"/>
          <w:sz w:val="20"/>
          <w:szCs w:val="20"/>
          <w:shd w:val="clear" w:color="auto" w:fill="F7F7F7"/>
        </w:rPr>
        <w:pPrChange w:id="386" w:author="Srini Adhinarayanan" w:date="2017-03-08T07:37:00Z">
          <w:pPr>
            <w:numPr>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contextualSpacing/>
          </w:pPr>
        </w:pPrChange>
      </w:pPr>
      <w:ins w:id="387" w:author="Srini Adhinarayanan" w:date="2017-03-08T07:34:00Z">
        <w:r>
          <w:rPr>
            <w:rFonts w:ascii="Consolas" w:eastAsia="Consolas" w:hAnsi="Consolas" w:cs="Consolas"/>
            <w:color w:val="333333"/>
            <w:sz w:val="20"/>
            <w:szCs w:val="20"/>
            <w:shd w:val="clear" w:color="auto" w:fill="F7F7F7"/>
          </w:rPr>
          <w:t>cd /opt/tomcat7/bin</w:t>
        </w:r>
      </w:ins>
    </w:p>
    <w:p w14:paraId="622EDE01" w14:textId="77777777" w:rsidR="00874FD1" w:rsidRDefault="00670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ins w:id="388" w:author="Srini Adhinarayanan" w:date="2017-03-08T07:34:00Z"/>
          <w:shd w:val="clear" w:color="auto" w:fill="F7F7F7"/>
        </w:rPr>
        <w:pPrChange w:id="389" w:author="Srini Adhinarayanan" w:date="2017-03-08T07:37:00Z">
          <w:pPr>
            <w:numPr>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pPr>
        </w:pPrChange>
      </w:pPr>
      <w:ins w:id="390" w:author="Srini Adhinarayanan" w:date="2017-03-08T07:34:00Z">
        <w:r>
          <w:rPr>
            <w:rFonts w:ascii="Consolas" w:eastAsia="Consolas" w:hAnsi="Consolas" w:cs="Consolas"/>
            <w:color w:val="333333"/>
            <w:sz w:val="20"/>
            <w:szCs w:val="20"/>
            <w:shd w:val="clear" w:color="auto" w:fill="F7F7F7"/>
          </w:rPr>
          <w:t xml:space="preserve">       </w:t>
        </w:r>
        <w:r>
          <w:rPr>
            <w:rFonts w:ascii="Consolas" w:eastAsia="Consolas" w:hAnsi="Consolas" w:cs="Consolas"/>
            <w:color w:val="333333"/>
            <w:sz w:val="20"/>
            <w:szCs w:val="20"/>
            <w:shd w:val="clear" w:color="auto" w:fill="F7F7F7"/>
            <w:rPrChange w:id="391" w:author="Srini Adhinarayanan" w:date="2017-03-08T07:37:00Z">
              <w:rPr>
                <w:shd w:val="clear" w:color="auto" w:fill="F7F7F7"/>
              </w:rPr>
            </w:rPrChange>
          </w:rPr>
          <w:t>sudo ./startup.sh</w:t>
        </w:r>
      </w:ins>
    </w:p>
    <w:p w14:paraId="3B07C5BF" w14:textId="77777777" w:rsidR="00874FD1" w:rsidRDefault="00874FD1">
      <w:pPr>
        <w:spacing w:after="0" w:line="240" w:lineRule="auto"/>
        <w:ind w:left="720"/>
        <w:rPr>
          <w:ins w:id="392" w:author="Srini Adhinarayanan" w:date="2017-03-08T07:34:00Z"/>
          <w:rFonts w:ascii="Quattrocento Sans" w:eastAsia="Quattrocento Sans" w:hAnsi="Quattrocento Sans" w:cs="Quattrocento Sans"/>
          <w:color w:val="333333"/>
          <w:sz w:val="24"/>
          <w:szCs w:val="24"/>
        </w:rPr>
        <w:pPrChange w:id="393" w:author="Srini Adhinarayanan" w:date="2017-03-08T07:37:00Z">
          <w:pPr>
            <w:spacing w:after="240" w:line="240" w:lineRule="auto"/>
            <w:ind w:left="720"/>
          </w:pPr>
        </w:pPrChange>
      </w:pPr>
    </w:p>
    <w:p w14:paraId="343A141E" w14:textId="77777777" w:rsidR="00874FD1" w:rsidRDefault="00670F02">
      <w:pPr>
        <w:numPr>
          <w:ilvl w:val="0"/>
          <w:numId w:val="6"/>
        </w:numPr>
        <w:spacing w:after="0" w:line="240" w:lineRule="auto"/>
        <w:ind w:hanging="360"/>
        <w:contextualSpacing/>
        <w:rPr>
          <w:rFonts w:ascii="Quattrocento Sans" w:eastAsia="Quattrocento Sans" w:hAnsi="Quattrocento Sans" w:cs="Quattrocento Sans"/>
          <w:color w:val="333333"/>
          <w:sz w:val="24"/>
          <w:szCs w:val="24"/>
        </w:rPr>
      </w:pPr>
      <w:ins w:id="394" w:author="Srini Adhinarayanan" w:date="2017-03-08T07:34:00Z">
        <w:r>
          <w:rPr>
            <w:rFonts w:ascii="Quattrocento Sans" w:eastAsia="Quattrocento Sans" w:hAnsi="Quattrocento Sans" w:cs="Quattrocento Sans"/>
            <w:color w:val="333333"/>
            <w:sz w:val="24"/>
            <w:szCs w:val="24"/>
          </w:rPr>
          <w:t xml:space="preserve">Access the configuration web application for XDS toolkit using a browser: </w:t>
        </w:r>
      </w:ins>
      <w:r>
        <w:fldChar w:fldCharType="begin"/>
      </w:r>
      <w:r>
        <w:instrText xml:space="preserve"> HYPERLINK "http://edgedomain:11080/xdstools/" \h </w:instrText>
      </w:r>
      <w:r>
        <w:fldChar w:fldCharType="separate"/>
      </w:r>
      <w:r>
        <w:rPr>
          <w:rFonts w:ascii="Quattrocento Sans" w:eastAsia="Quattrocento Sans" w:hAnsi="Quattrocento Sans" w:cs="Quattrocento Sans"/>
          <w:color w:val="0000FF"/>
          <w:sz w:val="24"/>
          <w:szCs w:val="24"/>
          <w:u w:val="single"/>
          <w:rPrChange w:id="395" w:author="Srini Adhinarayanan" w:date="2017-03-08T07:38:00Z">
            <w:rPr/>
          </w:rPrChange>
        </w:rPr>
        <w:t>http://edgedomain:11080/xdstools/</w:t>
      </w:r>
      <w:r>
        <w:rPr>
          <w:rFonts w:ascii="Quattrocento Sans" w:eastAsia="Quattrocento Sans" w:hAnsi="Quattrocento Sans" w:cs="Quattrocento Sans"/>
          <w:color w:val="0000FF"/>
          <w:sz w:val="24"/>
          <w:szCs w:val="24"/>
          <w:u w:val="single"/>
        </w:rPr>
        <w:fldChar w:fldCharType="end"/>
      </w:r>
    </w:p>
    <w:p w14:paraId="332293AC" w14:textId="77777777" w:rsidR="00874FD1" w:rsidRDefault="00874FD1">
      <w:pPr>
        <w:spacing w:after="0" w:line="240" w:lineRule="auto"/>
        <w:contextualSpacing/>
        <w:rPr>
          <w:ins w:id="396" w:author="Srini Adhinarayanan" w:date="2017-03-08T07:38:00Z"/>
          <w:rFonts w:ascii="Quattrocento Sans" w:eastAsia="Quattrocento Sans" w:hAnsi="Quattrocento Sans" w:cs="Quattrocento Sans"/>
          <w:color w:val="333333"/>
          <w:sz w:val="24"/>
          <w:szCs w:val="24"/>
        </w:rPr>
        <w:pPrChange w:id="397" w:author="Srini Adhinarayanan" w:date="2017-03-08T07:38:00Z">
          <w:pPr>
            <w:spacing w:after="240" w:line="240" w:lineRule="auto"/>
          </w:pPr>
        </w:pPrChange>
      </w:pPr>
    </w:p>
    <w:p w14:paraId="5087FFFB" w14:textId="77777777" w:rsidR="00874FD1" w:rsidRDefault="00670F02">
      <w:pPr>
        <w:numPr>
          <w:ilvl w:val="0"/>
          <w:numId w:val="6"/>
        </w:numPr>
        <w:spacing w:after="0" w:line="240" w:lineRule="auto"/>
        <w:ind w:hanging="360"/>
        <w:contextualSpacing/>
        <w:rPr>
          <w:ins w:id="398" w:author="Srini Adhinarayanan" w:date="2017-03-08T07:38:00Z"/>
          <w:rFonts w:ascii="Quattrocento Sans" w:eastAsia="Quattrocento Sans" w:hAnsi="Quattrocento Sans" w:cs="Quattrocento Sans"/>
          <w:color w:val="333333"/>
          <w:sz w:val="24"/>
          <w:szCs w:val="24"/>
        </w:rPr>
        <w:pPrChange w:id="399" w:author="Srini Adhinarayanan" w:date="2017-03-08T07:38:00Z">
          <w:pPr>
            <w:spacing w:after="240" w:line="240" w:lineRule="auto"/>
            <w:ind w:left="720"/>
          </w:pPr>
        </w:pPrChange>
      </w:pPr>
      <w:ins w:id="400" w:author="Srini Adhinarayanan" w:date="2017-03-08T07:38:00Z">
        <w:r>
          <w:rPr>
            <w:rFonts w:ascii="Quattrocento Sans" w:eastAsia="Quattrocento Sans" w:hAnsi="Quattrocento Sans" w:cs="Quattrocento Sans"/>
            <w:color w:val="333333"/>
            <w:sz w:val="24"/>
            <w:szCs w:val="24"/>
          </w:rPr>
          <w:t>Select “Configure toolkit” (admin password: “easy”) and update the server name. Any changes to the environment/port (should not be necessary) needs to be updated here.</w:t>
        </w:r>
      </w:ins>
    </w:p>
    <w:p w14:paraId="0C741980" w14:textId="77777777" w:rsidR="00874FD1" w:rsidRDefault="00670F02">
      <w:pPr>
        <w:spacing w:after="0" w:line="240" w:lineRule="auto"/>
        <w:ind w:left="720"/>
        <w:rPr>
          <w:ins w:id="401" w:author="Srini Adhinarayanan" w:date="2017-03-08T07:38:00Z"/>
          <w:rFonts w:ascii="Quattrocento Sans" w:eastAsia="Quattrocento Sans" w:hAnsi="Quattrocento Sans" w:cs="Quattrocento Sans"/>
          <w:color w:val="333333"/>
          <w:sz w:val="24"/>
          <w:szCs w:val="24"/>
        </w:rPr>
        <w:pPrChange w:id="402" w:author="Srini Adhinarayanan" w:date="2017-03-08T07:40:00Z">
          <w:pPr>
            <w:spacing w:after="240" w:line="240" w:lineRule="auto"/>
            <w:ind w:left="720"/>
          </w:pPr>
        </w:pPrChange>
      </w:pPr>
      <w:ins w:id="403" w:author="Srini Adhinarayanan" w:date="2017-03-08T07:38:00Z">
        <w:r>
          <w:rPr>
            <w:rFonts w:ascii="Quattrocento Sans" w:eastAsia="Quattrocento Sans" w:hAnsi="Quattrocento Sans" w:cs="Quattrocento Sans"/>
            <w:color w:val="333333"/>
            <w:sz w:val="24"/>
            <w:szCs w:val="24"/>
          </w:rPr>
          <w:br/>
        </w:r>
        <w:r>
          <w:rPr>
            <w:noProof/>
          </w:rPr>
          <w:drawing>
            <wp:inline distT="0" distB="0" distL="0" distR="0" wp14:anchorId="29A707BC" wp14:editId="07E07EEF">
              <wp:extent cx="5943600" cy="2379980"/>
              <wp:effectExtent l="0" t="0" r="0" b="0"/>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5"/>
                      <a:srcRect/>
                      <a:stretch>
                        <a:fillRect/>
                      </a:stretch>
                    </pic:blipFill>
                    <pic:spPr>
                      <a:xfrm>
                        <a:off x="0" y="0"/>
                        <a:ext cx="5943600" cy="2379980"/>
                      </a:xfrm>
                      <a:prstGeom prst="rect">
                        <a:avLst/>
                      </a:prstGeom>
                      <a:ln/>
                    </pic:spPr>
                  </pic:pic>
                </a:graphicData>
              </a:graphic>
            </wp:inline>
          </w:drawing>
        </w:r>
      </w:ins>
    </w:p>
    <w:p w14:paraId="5D030AC1" w14:textId="77777777" w:rsidR="00874FD1" w:rsidRDefault="00874FD1">
      <w:pPr>
        <w:spacing w:after="0" w:line="240" w:lineRule="auto"/>
        <w:ind w:left="720"/>
        <w:rPr>
          <w:ins w:id="404" w:author="Srini Adhinarayanan" w:date="2017-03-08T07:38:00Z"/>
          <w:rFonts w:ascii="Quattrocento Sans" w:eastAsia="Quattrocento Sans" w:hAnsi="Quattrocento Sans" w:cs="Quattrocento Sans"/>
          <w:color w:val="333333"/>
          <w:sz w:val="24"/>
          <w:szCs w:val="24"/>
        </w:rPr>
        <w:pPrChange w:id="405" w:author="Srini Adhinarayanan" w:date="2017-03-08T07:40:00Z">
          <w:pPr>
            <w:spacing w:after="240" w:line="240" w:lineRule="auto"/>
            <w:ind w:left="720"/>
          </w:pPr>
        </w:pPrChange>
      </w:pPr>
    </w:p>
    <w:p w14:paraId="58C08459" w14:textId="77777777" w:rsidR="00874FD1" w:rsidRDefault="00874FD1">
      <w:pPr>
        <w:spacing w:after="0" w:line="240" w:lineRule="auto"/>
        <w:ind w:left="720"/>
        <w:rPr>
          <w:ins w:id="406" w:author="Srini Adhinarayanan" w:date="2017-03-08T07:38:00Z"/>
          <w:rFonts w:ascii="Quattrocento Sans" w:eastAsia="Quattrocento Sans" w:hAnsi="Quattrocento Sans" w:cs="Quattrocento Sans"/>
          <w:color w:val="333333"/>
          <w:sz w:val="24"/>
          <w:szCs w:val="24"/>
        </w:rPr>
        <w:pPrChange w:id="407" w:author="Srini Adhinarayanan" w:date="2017-03-08T07:40:00Z">
          <w:pPr>
            <w:spacing w:after="240" w:line="240" w:lineRule="auto"/>
            <w:ind w:left="720"/>
          </w:pPr>
        </w:pPrChange>
      </w:pPr>
    </w:p>
    <w:p w14:paraId="6CA23C4C" w14:textId="77777777" w:rsidR="00874FD1" w:rsidRDefault="00874FD1">
      <w:pPr>
        <w:spacing w:after="0" w:line="240" w:lineRule="auto"/>
        <w:ind w:left="720"/>
        <w:rPr>
          <w:ins w:id="408" w:author="Srini Adhinarayanan" w:date="2017-03-08T07:38:00Z"/>
          <w:rFonts w:ascii="Quattrocento Sans" w:eastAsia="Quattrocento Sans" w:hAnsi="Quattrocento Sans" w:cs="Quattrocento Sans"/>
          <w:color w:val="333333"/>
          <w:sz w:val="24"/>
          <w:szCs w:val="24"/>
        </w:rPr>
        <w:pPrChange w:id="409" w:author="Srini Adhinarayanan" w:date="2017-03-08T07:40:00Z">
          <w:pPr>
            <w:spacing w:after="240" w:line="240" w:lineRule="auto"/>
            <w:ind w:left="720"/>
          </w:pPr>
        </w:pPrChange>
      </w:pPr>
    </w:p>
    <w:p w14:paraId="26F01404" w14:textId="77777777" w:rsidR="00874FD1" w:rsidRDefault="00670F02">
      <w:pPr>
        <w:spacing w:after="240" w:line="240" w:lineRule="auto"/>
        <w:ind w:left="720"/>
      </w:pPr>
      <w:ins w:id="410" w:author="Srini Adhinarayanan" w:date="2017-03-08T07:38:00Z">
        <w:r>
          <w:rPr>
            <w:rFonts w:ascii="Quattrocento Sans" w:eastAsia="Quattrocento Sans" w:hAnsi="Quattrocento Sans" w:cs="Quattrocento Sans"/>
            <w:color w:val="333333"/>
            <w:sz w:val="24"/>
            <w:szCs w:val="24"/>
          </w:rPr>
          <w:t>For troubleshooting startup or any other XDR issues, the tomcat7 logs (/opt/tomcat7/logs/catalina.out) should have the necessary information.</w:t>
        </w:r>
      </w:ins>
    </w:p>
    <w:p w14:paraId="633CA036" w14:textId="77777777" w:rsidR="00874FD1" w:rsidRDefault="00874FD1">
      <w:pPr>
        <w:rPr>
          <w:ins w:id="411" w:author="Srini Adhinarayanan" w:date="2017-06-01T09:27:00Z"/>
        </w:rPr>
      </w:pPr>
    </w:p>
    <w:p w14:paraId="27DB31C1" w14:textId="77777777" w:rsidR="00512108" w:rsidRDefault="00512108">
      <w:pPr>
        <w:rPr>
          <w:ins w:id="412" w:author="Srini Adhinarayanan" w:date="2017-06-01T09:27:00Z"/>
        </w:rPr>
      </w:pPr>
    </w:p>
    <w:p w14:paraId="1F106F70" w14:textId="77777777" w:rsidR="00512108" w:rsidRDefault="00512108">
      <w:pPr>
        <w:rPr>
          <w:ins w:id="413" w:author="Srini Adhinarayanan" w:date="2017-06-01T09:27:00Z"/>
        </w:rPr>
      </w:pPr>
    </w:p>
    <w:p w14:paraId="548FE99D" w14:textId="77777777" w:rsidR="00512108" w:rsidRDefault="00512108">
      <w:pPr>
        <w:rPr>
          <w:ins w:id="414" w:author="Srini Adhinarayanan" w:date="2017-06-01T09:27:00Z"/>
        </w:rPr>
      </w:pPr>
    </w:p>
    <w:p w14:paraId="30020247" w14:textId="77777777" w:rsidR="00512108" w:rsidRDefault="00512108">
      <w:pPr>
        <w:rPr>
          <w:ins w:id="415" w:author="Srini Adhinarayanan" w:date="2017-06-01T09:27:00Z"/>
        </w:rPr>
      </w:pPr>
    </w:p>
    <w:p w14:paraId="581E3A41" w14:textId="77777777" w:rsidR="00512108" w:rsidRDefault="00512108">
      <w:pPr>
        <w:rPr>
          <w:ins w:id="416" w:author="Srini Adhinarayanan" w:date="2017-06-01T09:27:00Z"/>
        </w:rPr>
      </w:pPr>
    </w:p>
    <w:p w14:paraId="1AADAF00" w14:textId="77777777" w:rsidR="00512108" w:rsidRDefault="00512108">
      <w:pPr>
        <w:rPr>
          <w:ins w:id="417" w:author="Srini Adhinarayanan" w:date="2017-06-01T09:27:00Z"/>
        </w:rPr>
      </w:pPr>
    </w:p>
    <w:p w14:paraId="141F4F3F" w14:textId="77777777" w:rsidR="00512108" w:rsidRDefault="00512108" w:rsidP="00512108">
      <w:pPr>
        <w:rPr>
          <w:ins w:id="418" w:author="Srini Adhinarayanan" w:date="2017-06-01T09:27:00Z"/>
          <w:rFonts w:ascii="Quattrocento Sans" w:eastAsia="Quattrocento Sans" w:hAnsi="Quattrocento Sans" w:cs="Quattrocento Sans"/>
          <w:b/>
          <w:color w:val="333333"/>
          <w:sz w:val="36"/>
          <w:szCs w:val="36"/>
        </w:rPr>
      </w:pPr>
      <w:ins w:id="419" w:author="Srini Adhinarayanan" w:date="2017-06-01T09:27:00Z">
        <w:r>
          <w:rPr>
            <w:rFonts w:ascii="Quattrocento Sans" w:eastAsia="Quattrocento Sans" w:hAnsi="Quattrocento Sans" w:cs="Quattrocento Sans"/>
            <w:b/>
            <w:color w:val="333333"/>
            <w:sz w:val="36"/>
            <w:szCs w:val="36"/>
          </w:rPr>
          <w:t>Appendix C</w:t>
        </w:r>
        <w:r>
          <w:rPr>
            <w:rFonts w:ascii="Quattrocento Sans" w:eastAsia="Quattrocento Sans" w:hAnsi="Quattrocento Sans" w:cs="Quattrocento Sans"/>
            <w:b/>
            <w:color w:val="333333"/>
            <w:sz w:val="36"/>
            <w:szCs w:val="36"/>
          </w:rPr>
          <w:t xml:space="preserve">: </w:t>
        </w:r>
        <w:r>
          <w:rPr>
            <w:rFonts w:ascii="Quattrocento Sans" w:eastAsia="Quattrocento Sans" w:hAnsi="Quattrocento Sans" w:cs="Quattrocento Sans"/>
            <w:b/>
            <w:color w:val="333333"/>
            <w:sz w:val="36"/>
            <w:szCs w:val="36"/>
          </w:rPr>
          <w:t>Staying current</w:t>
        </w:r>
      </w:ins>
    </w:p>
    <w:p w14:paraId="102FD8DD" w14:textId="77777777" w:rsidR="00512108" w:rsidRDefault="00512108" w:rsidP="00512108">
      <w:pPr>
        <w:rPr>
          <w:ins w:id="420" w:author="Srini Adhinarayanan" w:date="2017-06-01T09:29:00Z"/>
          <w:rFonts w:ascii="Quattrocento Sans" w:eastAsia="Quattrocento Sans" w:hAnsi="Quattrocento Sans" w:cs="Quattrocento Sans"/>
          <w:color w:val="333333"/>
          <w:sz w:val="24"/>
          <w:szCs w:val="24"/>
        </w:rPr>
        <w:pPrChange w:id="421" w:author="Srini Adhinarayanan" w:date="2017-06-01T09:29:00Z">
          <w:pPr/>
        </w:pPrChange>
      </w:pPr>
      <w:ins w:id="422" w:author="Srini Adhinarayanan" w:date="2017-06-01T09:27:00Z">
        <w:r>
          <w:rPr>
            <w:rFonts w:ascii="Quattrocento Sans" w:eastAsia="Quattrocento Sans" w:hAnsi="Quattrocento Sans" w:cs="Quattrocento Sans"/>
            <w:color w:val="333333"/>
            <w:sz w:val="24"/>
            <w:szCs w:val="24"/>
          </w:rPr>
          <w:t>Since various components of ETT change over time, it is important to update these components as they evolve. The releases will be notified in the ETT google group and it is recommended to synchronize based on the release notes issued.</w:t>
        </w:r>
      </w:ins>
      <w:ins w:id="423" w:author="Srini Adhinarayanan" w:date="2017-06-01T09:29:00Z">
        <w:r>
          <w:rPr>
            <w:rFonts w:ascii="Quattrocento Sans" w:eastAsia="Quattrocento Sans" w:hAnsi="Quattrocento Sans" w:cs="Quattrocento Sans"/>
            <w:color w:val="333333"/>
            <w:sz w:val="24"/>
            <w:szCs w:val="24"/>
          </w:rPr>
          <w:t xml:space="preserve"> </w:t>
        </w:r>
      </w:ins>
    </w:p>
    <w:p w14:paraId="169F59E0" w14:textId="51BB5848" w:rsidR="00512108" w:rsidRPr="00512108" w:rsidRDefault="00512108" w:rsidP="00512108">
      <w:pPr>
        <w:rPr>
          <w:ins w:id="424" w:author="Srini Adhinarayanan" w:date="2017-06-01T09:27:00Z"/>
          <w:rFonts w:ascii="Quattrocento Sans" w:eastAsia="Quattrocento Sans" w:hAnsi="Quattrocento Sans" w:cs="Quattrocento Sans"/>
          <w:color w:val="333333"/>
          <w:sz w:val="24"/>
          <w:szCs w:val="24"/>
          <w:rPrChange w:id="425" w:author="Srini Adhinarayanan" w:date="2017-06-01T09:29:00Z">
            <w:rPr>
              <w:ins w:id="426" w:author="Srini Adhinarayanan" w:date="2017-06-01T09:27:00Z"/>
            </w:rPr>
          </w:rPrChange>
        </w:rPr>
        <w:pPrChange w:id="427" w:author="Srini Adhinarayanan" w:date="2017-06-01T09:29:00Z">
          <w:pPr/>
        </w:pPrChange>
      </w:pPr>
      <w:ins w:id="428" w:author="Srini Adhinarayanan" w:date="2017-06-01T09:30:00Z">
        <w:r>
          <w:rPr>
            <w:rFonts w:ascii="Quattrocento Sans" w:eastAsia="Quattrocento Sans" w:hAnsi="Quattrocento Sans" w:cs="Quattrocento Sans"/>
            <w:color w:val="333333"/>
            <w:sz w:val="24"/>
            <w:szCs w:val="24"/>
          </w:rPr>
          <w:t xml:space="preserve">ETT – updating the ETT can be straightforward most of the times, as it would be updating the jar from </w:t>
        </w:r>
      </w:ins>
      <w:ins w:id="429" w:author="Srini Adhinarayanan" w:date="2017-06-01T09:31:00Z">
        <w:r>
          <w:rPr>
            <w:rFonts w:ascii="Quattrocento Sans" w:eastAsia="Quattrocento Sans" w:hAnsi="Quattrocento Sans" w:cs="Quattrocento Sans"/>
            <w:color w:val="333333"/>
            <w:sz w:val="24"/>
            <w:szCs w:val="24"/>
          </w:rPr>
          <w:fldChar w:fldCharType="begin"/>
        </w:r>
        <w:r>
          <w:rPr>
            <w:rFonts w:ascii="Quattrocento Sans" w:eastAsia="Quattrocento Sans" w:hAnsi="Quattrocento Sans" w:cs="Quattrocento Sans"/>
            <w:color w:val="333333"/>
            <w:sz w:val="24"/>
            <w:szCs w:val="24"/>
          </w:rPr>
          <w:instrText xml:space="preserve"> HYPERLINK "</w:instrText>
        </w:r>
        <w:r w:rsidRPr="00512108">
          <w:rPr>
            <w:rFonts w:ascii="Quattrocento Sans" w:eastAsia="Quattrocento Sans" w:hAnsi="Quattrocento Sans" w:cs="Quattrocento Sans"/>
            <w:color w:val="333333"/>
            <w:sz w:val="24"/>
            <w:szCs w:val="24"/>
          </w:rPr>
          <w:instrText>https://github.com/siteadmin/ett/releases</w:instrText>
        </w:r>
        <w:r>
          <w:rPr>
            <w:rFonts w:ascii="Quattrocento Sans" w:eastAsia="Quattrocento Sans" w:hAnsi="Quattrocento Sans" w:cs="Quattrocento Sans"/>
            <w:color w:val="333333"/>
            <w:sz w:val="24"/>
            <w:szCs w:val="24"/>
          </w:rPr>
          <w:instrText xml:space="preserve">" </w:instrText>
        </w:r>
        <w:r>
          <w:rPr>
            <w:rFonts w:ascii="Quattrocento Sans" w:eastAsia="Quattrocento Sans" w:hAnsi="Quattrocento Sans" w:cs="Quattrocento Sans"/>
            <w:color w:val="333333"/>
            <w:sz w:val="24"/>
            <w:szCs w:val="24"/>
          </w:rPr>
          <w:fldChar w:fldCharType="separate"/>
        </w:r>
      </w:ins>
      <w:r w:rsidRPr="00E276D6">
        <w:rPr>
          <w:rStyle w:val="Hyperlink"/>
          <w:rFonts w:ascii="Quattrocento Sans" w:eastAsia="Quattrocento Sans" w:hAnsi="Quattrocento Sans" w:cs="Quattrocento Sans"/>
          <w:sz w:val="24"/>
          <w:szCs w:val="24"/>
        </w:rPr>
        <w:t>https://github.com/siteadmin/ett/releases</w:t>
      </w:r>
      <w:ins w:id="430" w:author="Srini Adhinarayanan" w:date="2017-06-01T09:31:00Z">
        <w:r>
          <w:rPr>
            <w:rFonts w:ascii="Quattrocento Sans" w:eastAsia="Quattrocento Sans" w:hAnsi="Quattrocento Sans" w:cs="Quattrocento Sans"/>
            <w:color w:val="333333"/>
            <w:sz w:val="24"/>
            <w:szCs w:val="24"/>
          </w:rPr>
          <w:fldChar w:fldCharType="end"/>
        </w:r>
        <w:r>
          <w:rPr>
            <w:rFonts w:ascii="Quattrocento Sans" w:eastAsia="Quattrocento Sans" w:hAnsi="Quattrocento Sans" w:cs="Quattrocento Sans"/>
            <w:color w:val="333333"/>
            <w:sz w:val="24"/>
            <w:szCs w:val="24"/>
          </w:rPr>
          <w:t xml:space="preserve"> and stopping and starting the ettservice</w:t>
        </w:r>
        <w:r w:rsidR="00015211">
          <w:rPr>
            <w:rFonts w:ascii="Quattrocento Sans" w:eastAsia="Quattrocento Sans" w:hAnsi="Quattrocento Sans" w:cs="Quattrocento Sans"/>
            <w:color w:val="333333"/>
            <w:sz w:val="24"/>
            <w:szCs w:val="24"/>
          </w:rPr>
          <w:t xml:space="preserve"> o</w:t>
        </w:r>
      </w:ins>
      <w:ins w:id="431" w:author="Srini Adhinarayanan" w:date="2017-06-01T09:45:00Z">
        <w:r w:rsidR="00015211">
          <w:rPr>
            <w:rFonts w:ascii="Quattrocento Sans" w:eastAsia="Quattrocento Sans" w:hAnsi="Quattrocento Sans" w:cs="Quattrocento Sans"/>
            <w:color w:val="333333"/>
            <w:sz w:val="24"/>
            <w:szCs w:val="24"/>
          </w:rPr>
          <w:t>n the ETT Server (</w:t>
        </w:r>
      </w:ins>
      <w:ins w:id="432" w:author="Srini Adhinarayanan" w:date="2017-06-01T09:49:00Z">
        <w:r w:rsidR="00015211">
          <w:rPr>
            <w:rFonts w:ascii="Quattrocento Sans" w:eastAsia="Quattrocento Sans" w:hAnsi="Quattrocento Sans" w:cs="Quattrocento Sans"/>
            <w:color w:val="333333"/>
            <w:sz w:val="24"/>
            <w:szCs w:val="24"/>
          </w:rPr>
          <w:t>occasionally</w:t>
        </w:r>
      </w:ins>
      <w:ins w:id="433" w:author="Srini Adhinarayanan" w:date="2017-06-01T09:45:00Z">
        <w:r w:rsidR="00015211">
          <w:rPr>
            <w:rFonts w:ascii="Quattrocento Sans" w:eastAsia="Quattrocento Sans" w:hAnsi="Quattrocento Sans" w:cs="Quattrocento Sans"/>
            <w:color w:val="333333"/>
            <w:sz w:val="24"/>
            <w:szCs w:val="24"/>
          </w:rPr>
          <w:t xml:space="preserve"> </w:t>
        </w:r>
      </w:ins>
      <w:ins w:id="434" w:author="Srini Adhinarayanan" w:date="2017-06-01T09:49:00Z">
        <w:r w:rsidR="00015211">
          <w:rPr>
            <w:rFonts w:ascii="Quattrocento Sans" w:eastAsia="Quattrocento Sans" w:hAnsi="Quattrocento Sans" w:cs="Quattrocento Sans"/>
            <w:color w:val="333333"/>
            <w:sz w:val="24"/>
            <w:szCs w:val="24"/>
          </w:rPr>
          <w:t>these will involve changes to application.properties that will be covered in the release notes):</w:t>
        </w:r>
      </w:ins>
    </w:p>
    <w:p w14:paraId="7A4793B4" w14:textId="77777777" w:rsidR="00512108" w:rsidRPr="00512108" w:rsidRDefault="00512108">
      <w:pPr>
        <w:rPr>
          <w:ins w:id="435" w:author="Srini Adhinarayanan" w:date="2017-06-01T09:32:00Z"/>
          <w:rFonts w:ascii="Quattrocento Sans" w:eastAsia="Quattrocento Sans" w:hAnsi="Quattrocento Sans" w:cs="Quattrocento Sans"/>
          <w:b/>
          <w:color w:val="333333"/>
          <w:sz w:val="36"/>
          <w:szCs w:val="36"/>
          <w:rPrChange w:id="436" w:author="Srini Adhinarayanan" w:date="2017-06-01T09:33:00Z">
            <w:rPr>
              <w:ins w:id="437" w:author="Srini Adhinarayanan" w:date="2017-06-01T09:32:00Z"/>
              <w:rFonts w:ascii="Quattrocento Sans" w:eastAsia="Quattrocento Sans" w:hAnsi="Quattrocento Sans" w:cs="Quattrocento Sans"/>
              <w:color w:val="333333"/>
              <w:sz w:val="24"/>
              <w:szCs w:val="24"/>
            </w:rPr>
          </w:rPrChange>
        </w:rPr>
      </w:pPr>
      <w:ins w:id="438" w:author="Srini Adhinarayanan" w:date="2017-06-01T09:32:00Z">
        <w:r>
          <w:rPr>
            <w:rFonts w:ascii="Quattrocento Sans" w:eastAsia="Quattrocento Sans" w:hAnsi="Quattrocento Sans" w:cs="Quattrocento Sans"/>
            <w:color w:val="333333"/>
            <w:sz w:val="24"/>
            <w:szCs w:val="24"/>
          </w:rPr>
          <w:t>service ttpservice stop</w:t>
        </w:r>
      </w:ins>
    </w:p>
    <w:p w14:paraId="26FA5C79" w14:textId="77777777" w:rsidR="00512108" w:rsidRDefault="00512108">
      <w:pPr>
        <w:rPr>
          <w:ins w:id="439" w:author="Srini Adhinarayanan" w:date="2017-06-01T09:32:00Z"/>
          <w:rFonts w:ascii="Quattrocento Sans" w:eastAsia="Quattrocento Sans" w:hAnsi="Quattrocento Sans" w:cs="Quattrocento Sans"/>
          <w:color w:val="333333"/>
          <w:sz w:val="24"/>
          <w:szCs w:val="24"/>
        </w:rPr>
      </w:pPr>
      <w:ins w:id="440" w:author="Srini Adhinarayanan" w:date="2017-06-01T09:32:00Z">
        <w:r>
          <w:rPr>
            <w:rFonts w:ascii="Quattrocento Sans" w:eastAsia="Quattrocento Sans" w:hAnsi="Quattrocento Sans" w:cs="Quattrocento Sans"/>
            <w:color w:val="333333"/>
            <w:sz w:val="24"/>
            <w:szCs w:val="24"/>
          </w:rPr>
          <w:t xml:space="preserve">mv </w:t>
        </w:r>
      </w:ins>
      <w:ins w:id="441" w:author="Srini Adhinarayanan" w:date="2017-06-01T09:33:00Z">
        <w:r>
          <w:rPr>
            <w:rFonts w:ascii="Quattrocento Sans" w:eastAsia="Quattrocento Sans" w:hAnsi="Quattrocento Sans" w:cs="Quattrocento Sans"/>
            <w:color w:val="333333"/>
            <w:sz w:val="24"/>
            <w:szCs w:val="24"/>
          </w:rPr>
          <w:t>/opt/ttp/ttp.jar  backup-name</w:t>
        </w:r>
      </w:ins>
    </w:p>
    <w:p w14:paraId="6DBA6000" w14:textId="586DF739" w:rsidR="00512108" w:rsidRDefault="00512108">
      <w:pPr>
        <w:rPr>
          <w:ins w:id="442" w:author="Srini Adhinarayanan" w:date="2017-06-01T09:47:00Z"/>
          <w:rFonts w:ascii="Quattrocento Sans" w:eastAsia="Quattrocento Sans" w:hAnsi="Quattrocento Sans" w:cs="Quattrocento Sans"/>
          <w:color w:val="333333"/>
          <w:sz w:val="24"/>
          <w:szCs w:val="24"/>
        </w:rPr>
      </w:pPr>
      <w:ins w:id="443" w:author="Srini Adhinarayanan" w:date="2017-06-01T09:32:00Z">
        <w:r>
          <w:rPr>
            <w:rFonts w:ascii="Quattrocento Sans" w:eastAsia="Quattrocento Sans" w:hAnsi="Quattrocento Sans" w:cs="Quattrocento Sans"/>
            <w:color w:val="333333"/>
            <w:sz w:val="24"/>
            <w:szCs w:val="24"/>
          </w:rPr>
          <w:t>cp downloaded-ttp-jar   /opt/ttp/ttp.jar</w:t>
        </w:r>
      </w:ins>
    </w:p>
    <w:p w14:paraId="0DB220F9" w14:textId="222500E5" w:rsidR="00015211" w:rsidRDefault="00015211">
      <w:pPr>
        <w:rPr>
          <w:ins w:id="444" w:author="Srini Adhinarayanan" w:date="2017-06-01T09:50:00Z"/>
          <w:rFonts w:ascii="Quattrocento Sans" w:eastAsia="Quattrocento Sans" w:hAnsi="Quattrocento Sans" w:cs="Quattrocento Sans"/>
          <w:color w:val="333333"/>
          <w:sz w:val="24"/>
          <w:szCs w:val="24"/>
        </w:rPr>
      </w:pPr>
      <w:ins w:id="445" w:author="Srini Adhinarayanan" w:date="2017-06-01T09:48:00Z">
        <w:r>
          <w:rPr>
            <w:rFonts w:ascii="Quattrocento Sans" w:eastAsia="Quattrocento Sans" w:hAnsi="Quattrocento Sans" w:cs="Quattrocento Sans"/>
            <w:color w:val="333333"/>
            <w:sz w:val="24"/>
            <w:szCs w:val="24"/>
          </w:rPr>
          <w:t>service ttpservice start</w:t>
        </w:r>
      </w:ins>
    </w:p>
    <w:p w14:paraId="53462C66" w14:textId="14BC51D4" w:rsidR="009C043D" w:rsidRPr="00015211" w:rsidRDefault="009C043D">
      <w:pPr>
        <w:rPr>
          <w:ins w:id="446" w:author="Srini Adhinarayanan" w:date="2017-06-01T09:33:00Z"/>
          <w:rFonts w:ascii="Quattrocento Sans" w:eastAsia="Quattrocento Sans" w:hAnsi="Quattrocento Sans" w:cs="Quattrocento Sans"/>
          <w:b/>
          <w:color w:val="333333"/>
          <w:sz w:val="36"/>
          <w:szCs w:val="36"/>
          <w:rPrChange w:id="447" w:author="Srini Adhinarayanan" w:date="2017-06-01T09:48:00Z">
            <w:rPr>
              <w:ins w:id="448" w:author="Srini Adhinarayanan" w:date="2017-06-01T09:33:00Z"/>
              <w:rFonts w:ascii="Quattrocento Sans" w:eastAsia="Quattrocento Sans" w:hAnsi="Quattrocento Sans" w:cs="Quattrocento Sans"/>
              <w:color w:val="333333"/>
              <w:sz w:val="24"/>
              <w:szCs w:val="24"/>
            </w:rPr>
          </w:rPrChange>
        </w:rPr>
      </w:pPr>
      <w:ins w:id="449" w:author="Srini Adhinarayanan" w:date="2017-06-01T09:50:00Z">
        <w:r>
          <w:rPr>
            <w:rFonts w:ascii="Quattrocento Sans" w:eastAsia="Quattrocento Sans" w:hAnsi="Quattrocento Sans" w:cs="Quattrocento Sans"/>
            <w:color w:val="333333"/>
            <w:sz w:val="24"/>
            <w:szCs w:val="24"/>
          </w:rPr>
          <w:t>The application.properties points to a lot of static resources such as version numbers, announcements that are stored in the github; you may want to point to your own equivalents to reflect the configurations that is being used.</w:t>
        </w:r>
      </w:ins>
    </w:p>
    <w:p w14:paraId="2201DC3C" w14:textId="77777777" w:rsidR="00512108" w:rsidRDefault="00512108">
      <w:pPr>
        <w:rPr>
          <w:ins w:id="450" w:author="Srini Adhinarayanan" w:date="2017-06-01T09:33:00Z"/>
          <w:rFonts w:ascii="Quattrocento Sans" w:eastAsia="Quattrocento Sans" w:hAnsi="Quattrocento Sans" w:cs="Quattrocento Sans"/>
          <w:color w:val="333333"/>
          <w:sz w:val="24"/>
          <w:szCs w:val="24"/>
        </w:rPr>
      </w:pPr>
    </w:p>
    <w:p w14:paraId="3C6AA391" w14:textId="145C0776" w:rsidR="00512108" w:rsidRDefault="00512108">
      <w:pPr>
        <w:rPr>
          <w:ins w:id="451" w:author="Srini Adhinarayanan" w:date="2017-06-01T09:41:00Z"/>
          <w:rFonts w:ascii="Quattrocento Sans" w:eastAsia="Quattrocento Sans" w:hAnsi="Quattrocento Sans" w:cs="Quattrocento Sans"/>
          <w:color w:val="333333"/>
          <w:sz w:val="24"/>
          <w:szCs w:val="24"/>
        </w:rPr>
      </w:pPr>
      <w:ins w:id="452" w:author="Srini Adhinarayanan" w:date="2017-06-01T09:33:00Z">
        <w:r>
          <w:rPr>
            <w:rFonts w:ascii="Quattrocento Sans" w:eastAsia="Quattrocento Sans" w:hAnsi="Quattrocento Sans" w:cs="Quattrocento Sans"/>
            <w:color w:val="333333"/>
            <w:sz w:val="24"/>
            <w:szCs w:val="24"/>
          </w:rPr>
          <w:t xml:space="preserve">For </w:t>
        </w:r>
      </w:ins>
      <w:ins w:id="453" w:author="Srini Adhinarayanan" w:date="2017-06-01T09:34:00Z">
        <w:r>
          <w:rPr>
            <w:rFonts w:ascii="Quattrocento Sans" w:eastAsia="Quattrocento Sans" w:hAnsi="Quattrocento Sans" w:cs="Quattrocento Sans"/>
            <w:color w:val="333333"/>
            <w:sz w:val="24"/>
            <w:szCs w:val="24"/>
          </w:rPr>
          <w:t xml:space="preserve">XDS </w:t>
        </w:r>
      </w:ins>
      <w:ins w:id="454" w:author="Srini Adhinarayanan" w:date="2017-06-01T09:33:00Z">
        <w:r>
          <w:rPr>
            <w:rFonts w:ascii="Quattrocento Sans" w:eastAsia="Quattrocento Sans" w:hAnsi="Quattrocento Sans" w:cs="Quattrocento Sans"/>
            <w:color w:val="333333"/>
            <w:sz w:val="24"/>
            <w:szCs w:val="24"/>
          </w:rPr>
          <w:t xml:space="preserve">toolkit upgrades, </w:t>
        </w:r>
      </w:ins>
      <w:ins w:id="455" w:author="Srini Adhinarayanan" w:date="2017-06-01T09:34:00Z">
        <w:r>
          <w:rPr>
            <w:rFonts w:ascii="Quattrocento Sans" w:eastAsia="Quattrocento Sans" w:hAnsi="Quattrocento Sans" w:cs="Quattrocento Sans"/>
            <w:color w:val="333333"/>
            <w:sz w:val="24"/>
            <w:szCs w:val="24"/>
          </w:rPr>
          <w:t xml:space="preserve">the ETT updates will mention what version it </w:t>
        </w:r>
      </w:ins>
      <w:ins w:id="456" w:author="Srini Adhinarayanan" w:date="2017-06-01T09:35:00Z">
        <w:r w:rsidR="009A38CD">
          <w:rPr>
            <w:rFonts w:ascii="Quattrocento Sans" w:eastAsia="Quattrocento Sans" w:hAnsi="Quattrocento Sans" w:cs="Quattrocento Sans"/>
            <w:color w:val="333333"/>
            <w:sz w:val="24"/>
            <w:szCs w:val="24"/>
          </w:rPr>
          <w:t xml:space="preserve">upgrades to (as </w:t>
        </w:r>
      </w:ins>
      <w:ins w:id="457" w:author="Srini Adhinarayanan" w:date="2017-06-01T09:39:00Z">
        <w:r w:rsidR="009A38CD">
          <w:rPr>
            <w:rFonts w:ascii="Quattrocento Sans" w:eastAsia="Quattrocento Sans" w:hAnsi="Quattrocento Sans" w:cs="Quattrocento Sans"/>
            <w:color w:val="333333"/>
            <w:sz w:val="24"/>
            <w:szCs w:val="24"/>
          </w:rPr>
          <w:t>toolkit releases are by different schedule) – it is recommended to use the same version that is used by ETT.</w:t>
        </w:r>
      </w:ins>
      <w:ins w:id="458" w:author="Srini Adhinarayanan" w:date="2017-06-01T09:40:00Z">
        <w:r w:rsidR="009A38CD">
          <w:rPr>
            <w:rFonts w:ascii="Quattrocento Sans" w:eastAsia="Quattrocento Sans" w:hAnsi="Quattrocento Sans" w:cs="Quattrocento Sans"/>
            <w:color w:val="333333"/>
            <w:sz w:val="24"/>
            <w:szCs w:val="24"/>
          </w:rPr>
          <w:t xml:space="preserve">  </w:t>
        </w:r>
      </w:ins>
    </w:p>
    <w:p w14:paraId="6211CD3D" w14:textId="77777777" w:rsidR="009A38CD" w:rsidRDefault="009A38CD" w:rsidP="009A38CD">
      <w:pPr>
        <w:rPr>
          <w:ins w:id="459" w:author="Srini Adhinarayanan" w:date="2017-06-01T09:41:00Z"/>
          <w:rFonts w:ascii="Quattrocento Sans" w:eastAsia="Quattrocento Sans" w:hAnsi="Quattrocento Sans" w:cs="Quattrocento Sans"/>
          <w:color w:val="333333"/>
          <w:sz w:val="24"/>
          <w:szCs w:val="24"/>
        </w:rPr>
        <w:pPrChange w:id="460" w:author="Srini Adhinarayanan" w:date="2017-06-01T09:41:00Z">
          <w:pPr/>
        </w:pPrChange>
      </w:pPr>
      <w:ins w:id="461" w:author="Srini Adhinarayanan" w:date="2017-06-01T09:41:00Z">
        <w:r>
          <w:rPr>
            <w:rFonts w:ascii="Quattrocento Sans" w:eastAsia="Quattrocento Sans" w:hAnsi="Quattrocento Sans" w:cs="Quattrocento Sans"/>
            <w:color w:val="333333"/>
            <w:sz w:val="24"/>
            <w:szCs w:val="24"/>
          </w:rPr>
          <w:t xml:space="preserve">Download the war from </w:t>
        </w:r>
        <w:r>
          <w:rPr>
            <w:rFonts w:ascii="Quattrocento Sans" w:eastAsia="Quattrocento Sans" w:hAnsi="Quattrocento Sans" w:cs="Quattrocento Sans"/>
            <w:color w:val="333333"/>
            <w:sz w:val="24"/>
            <w:szCs w:val="24"/>
          </w:rPr>
          <w:fldChar w:fldCharType="begin"/>
        </w:r>
        <w:r>
          <w:rPr>
            <w:rFonts w:ascii="Quattrocento Sans" w:eastAsia="Quattrocento Sans" w:hAnsi="Quattrocento Sans" w:cs="Quattrocento Sans"/>
            <w:color w:val="333333"/>
            <w:sz w:val="24"/>
            <w:szCs w:val="24"/>
          </w:rPr>
          <w:instrText xml:space="preserve"> HYPERLINK "</w:instrText>
        </w:r>
        <w:r w:rsidRPr="009A38CD">
          <w:rPr>
            <w:rFonts w:ascii="Quattrocento Sans" w:eastAsia="Quattrocento Sans" w:hAnsi="Quattrocento Sans" w:cs="Quattrocento Sans"/>
            <w:color w:val="333333"/>
            <w:sz w:val="24"/>
            <w:szCs w:val="24"/>
          </w:rPr>
          <w:instrText>https://github.com/usnistgov/iheos-toolkit2/releases</w:instrText>
        </w:r>
        <w:r>
          <w:rPr>
            <w:rFonts w:ascii="Quattrocento Sans" w:eastAsia="Quattrocento Sans" w:hAnsi="Quattrocento Sans" w:cs="Quattrocento Sans"/>
            <w:color w:val="333333"/>
            <w:sz w:val="24"/>
            <w:szCs w:val="24"/>
          </w:rPr>
          <w:instrText xml:space="preserve">" </w:instrText>
        </w:r>
        <w:r>
          <w:rPr>
            <w:rFonts w:ascii="Quattrocento Sans" w:eastAsia="Quattrocento Sans" w:hAnsi="Quattrocento Sans" w:cs="Quattrocento Sans"/>
            <w:color w:val="333333"/>
            <w:sz w:val="24"/>
            <w:szCs w:val="24"/>
          </w:rPr>
          <w:fldChar w:fldCharType="separate"/>
        </w:r>
      </w:ins>
      <w:r w:rsidRPr="00E276D6">
        <w:rPr>
          <w:rStyle w:val="Hyperlink"/>
          <w:rFonts w:ascii="Quattrocento Sans" w:eastAsia="Quattrocento Sans" w:hAnsi="Quattrocento Sans" w:cs="Quattrocento Sans"/>
          <w:sz w:val="24"/>
          <w:szCs w:val="24"/>
        </w:rPr>
        <w:t>https://github.com/usnistgov/iheos-toolkit2/releases</w:t>
      </w:r>
      <w:ins w:id="462" w:author="Srini Adhinarayanan" w:date="2017-06-01T09:41:00Z">
        <w:r>
          <w:rPr>
            <w:rFonts w:ascii="Quattrocento Sans" w:eastAsia="Quattrocento Sans" w:hAnsi="Quattrocento Sans" w:cs="Quattrocento Sans"/>
            <w:color w:val="333333"/>
            <w:sz w:val="24"/>
            <w:szCs w:val="24"/>
          </w:rPr>
          <w:fldChar w:fldCharType="end"/>
        </w:r>
      </w:ins>
    </w:p>
    <w:p w14:paraId="5FFB75A6" w14:textId="77777777" w:rsidR="009A38CD" w:rsidRPr="003E6F39" w:rsidRDefault="009A38CD" w:rsidP="009A38CD">
      <w:pPr>
        <w:rPr>
          <w:ins w:id="463" w:author="Srini Adhinarayanan" w:date="2017-06-01T09:43:00Z"/>
          <w:rFonts w:ascii="Quattrocento Sans" w:eastAsia="Quattrocento Sans" w:hAnsi="Quattrocento Sans" w:cs="Quattrocento Sans"/>
          <w:b/>
          <w:color w:val="333333"/>
          <w:sz w:val="36"/>
          <w:szCs w:val="36"/>
        </w:rPr>
      </w:pPr>
      <w:ins w:id="464" w:author="Srini Adhinarayanan" w:date="2017-06-01T09:43:00Z">
        <w:r>
          <w:rPr>
            <w:rFonts w:ascii="Quattrocento Sans" w:eastAsia="Quattrocento Sans" w:hAnsi="Quattrocento Sans" w:cs="Quattrocento Sans"/>
            <w:color w:val="333333"/>
            <w:sz w:val="24"/>
            <w:szCs w:val="24"/>
          </w:rPr>
          <w:t xml:space="preserve">service </w:t>
        </w:r>
        <w:r>
          <w:rPr>
            <w:rFonts w:ascii="Quattrocento Sans" w:eastAsia="Quattrocento Sans" w:hAnsi="Quattrocento Sans" w:cs="Quattrocento Sans"/>
            <w:color w:val="333333"/>
            <w:sz w:val="24"/>
            <w:szCs w:val="24"/>
          </w:rPr>
          <w:t>tomcat7</w:t>
        </w:r>
        <w:r>
          <w:rPr>
            <w:rFonts w:ascii="Quattrocento Sans" w:eastAsia="Quattrocento Sans" w:hAnsi="Quattrocento Sans" w:cs="Quattrocento Sans"/>
            <w:color w:val="333333"/>
            <w:sz w:val="24"/>
            <w:szCs w:val="24"/>
          </w:rPr>
          <w:t xml:space="preserve"> stop</w:t>
        </w:r>
      </w:ins>
    </w:p>
    <w:p w14:paraId="4CDD4F00" w14:textId="77777777" w:rsidR="009A38CD" w:rsidRDefault="009A38CD" w:rsidP="009A38CD">
      <w:pPr>
        <w:rPr>
          <w:ins w:id="465" w:author="Srini Adhinarayanan" w:date="2017-06-01T09:43:00Z"/>
          <w:rFonts w:ascii="Quattrocento Sans" w:eastAsia="Quattrocento Sans" w:hAnsi="Quattrocento Sans" w:cs="Quattrocento Sans"/>
          <w:color w:val="333333"/>
          <w:sz w:val="24"/>
          <w:szCs w:val="24"/>
        </w:rPr>
      </w:pPr>
      <w:ins w:id="466" w:author="Srini Adhinarayanan" w:date="2017-06-01T09:43:00Z">
        <w:r>
          <w:rPr>
            <w:rFonts w:ascii="Quattrocento Sans" w:eastAsia="Quattrocento Sans" w:hAnsi="Quattrocento Sans" w:cs="Quattrocento Sans"/>
            <w:color w:val="333333"/>
            <w:sz w:val="24"/>
            <w:szCs w:val="24"/>
          </w:rPr>
          <w:t xml:space="preserve">mv </w:t>
        </w:r>
        <w:r>
          <w:rPr>
            <w:rFonts w:ascii="Quattrocento Sans" w:eastAsia="Quattrocento Sans" w:hAnsi="Quattrocento Sans" w:cs="Quattrocento Sans"/>
            <w:color w:val="333333"/>
            <w:sz w:val="24"/>
            <w:szCs w:val="24"/>
          </w:rPr>
          <w:t>/opt/tomcat7</w:t>
        </w:r>
        <w:r>
          <w:rPr>
            <w:rFonts w:ascii="Quattrocento Sans" w:eastAsia="Quattrocento Sans" w:hAnsi="Quattrocento Sans" w:cs="Quattrocento Sans"/>
            <w:color w:val="333333"/>
            <w:sz w:val="24"/>
            <w:szCs w:val="24"/>
          </w:rPr>
          <w:t>/</w:t>
        </w:r>
      </w:ins>
      <w:ins w:id="467" w:author="Srini Adhinarayanan" w:date="2017-06-01T09:44:00Z">
        <w:r>
          <w:rPr>
            <w:rFonts w:ascii="Quattrocento Sans" w:eastAsia="Quattrocento Sans" w:hAnsi="Quattrocento Sans" w:cs="Quattrocento Sans"/>
            <w:color w:val="333333"/>
            <w:sz w:val="24"/>
            <w:szCs w:val="24"/>
          </w:rPr>
          <w:t>webapps/xdstool</w:t>
        </w:r>
      </w:ins>
      <w:ins w:id="468" w:author="Srini Adhinarayanan" w:date="2017-06-01T09:43:00Z">
        <w:r>
          <w:rPr>
            <w:rFonts w:ascii="Quattrocento Sans" w:eastAsia="Quattrocento Sans" w:hAnsi="Quattrocento Sans" w:cs="Quattrocento Sans"/>
            <w:color w:val="333333"/>
            <w:sz w:val="24"/>
            <w:szCs w:val="24"/>
          </w:rPr>
          <w:t>.</w:t>
        </w:r>
      </w:ins>
      <w:ins w:id="469" w:author="Srini Adhinarayanan" w:date="2017-06-01T09:44:00Z">
        <w:r>
          <w:rPr>
            <w:rFonts w:ascii="Quattrocento Sans" w:eastAsia="Quattrocento Sans" w:hAnsi="Quattrocento Sans" w:cs="Quattrocento Sans"/>
            <w:color w:val="333333"/>
            <w:sz w:val="24"/>
            <w:szCs w:val="24"/>
          </w:rPr>
          <w:t>w</w:t>
        </w:r>
      </w:ins>
      <w:ins w:id="470" w:author="Srini Adhinarayanan" w:date="2017-06-01T09:43:00Z">
        <w:r>
          <w:rPr>
            <w:rFonts w:ascii="Quattrocento Sans" w:eastAsia="Quattrocento Sans" w:hAnsi="Quattrocento Sans" w:cs="Quattrocento Sans"/>
            <w:color w:val="333333"/>
            <w:sz w:val="24"/>
            <w:szCs w:val="24"/>
          </w:rPr>
          <w:t>ar  backup-name</w:t>
        </w:r>
      </w:ins>
    </w:p>
    <w:p w14:paraId="612C89D7" w14:textId="478C88A2" w:rsidR="009A38CD" w:rsidRDefault="009A38CD" w:rsidP="009A38CD">
      <w:pPr>
        <w:rPr>
          <w:ins w:id="471" w:author="Srini Adhinarayanan" w:date="2017-06-01T09:48:00Z"/>
          <w:rFonts w:ascii="Quattrocento Sans" w:eastAsia="Quattrocento Sans" w:hAnsi="Quattrocento Sans" w:cs="Quattrocento Sans"/>
          <w:color w:val="333333"/>
          <w:sz w:val="24"/>
          <w:szCs w:val="24"/>
        </w:rPr>
        <w:pPrChange w:id="472" w:author="Srini Adhinarayanan" w:date="2017-06-01T09:41:00Z">
          <w:pPr/>
        </w:pPrChange>
      </w:pPr>
      <w:ins w:id="473" w:author="Srini Adhinarayanan" w:date="2017-06-01T09:43:00Z">
        <w:r>
          <w:rPr>
            <w:rFonts w:ascii="Quattrocento Sans" w:eastAsia="Quattrocento Sans" w:hAnsi="Quattrocento Sans" w:cs="Quattrocento Sans"/>
            <w:color w:val="333333"/>
            <w:sz w:val="24"/>
            <w:szCs w:val="24"/>
          </w:rPr>
          <w:t>cp downloaded-toolkit-war</w:t>
        </w:r>
        <w:r>
          <w:rPr>
            <w:rFonts w:ascii="Quattrocento Sans" w:eastAsia="Quattrocento Sans" w:hAnsi="Quattrocento Sans" w:cs="Quattrocento Sans"/>
            <w:color w:val="333333"/>
            <w:sz w:val="24"/>
            <w:szCs w:val="24"/>
          </w:rPr>
          <w:t xml:space="preserve">   /opt/</w:t>
        </w:r>
      </w:ins>
      <w:ins w:id="474" w:author="Srini Adhinarayanan" w:date="2017-06-01T09:44:00Z">
        <w:r>
          <w:rPr>
            <w:rFonts w:ascii="Quattrocento Sans" w:eastAsia="Quattrocento Sans" w:hAnsi="Quattrocento Sans" w:cs="Quattrocento Sans"/>
            <w:color w:val="333333"/>
            <w:sz w:val="24"/>
            <w:szCs w:val="24"/>
          </w:rPr>
          <w:t>tomcat7/xdstools.war</w:t>
        </w:r>
      </w:ins>
    </w:p>
    <w:p w14:paraId="06973212" w14:textId="2A1BA8DC" w:rsidR="00015211" w:rsidRPr="003E6F39" w:rsidRDefault="00015211" w:rsidP="00015211">
      <w:pPr>
        <w:rPr>
          <w:ins w:id="475" w:author="Srini Adhinarayanan" w:date="2017-06-01T09:48:00Z"/>
          <w:rFonts w:ascii="Quattrocento Sans" w:eastAsia="Quattrocento Sans" w:hAnsi="Quattrocento Sans" w:cs="Quattrocento Sans"/>
          <w:b/>
          <w:color w:val="333333"/>
          <w:sz w:val="36"/>
          <w:szCs w:val="36"/>
        </w:rPr>
      </w:pPr>
      <w:ins w:id="476" w:author="Srini Adhinarayanan" w:date="2017-06-01T09:48:00Z">
        <w:r>
          <w:rPr>
            <w:rFonts w:ascii="Quattrocento Sans" w:eastAsia="Quattrocento Sans" w:hAnsi="Quattrocento Sans" w:cs="Quattrocento Sans"/>
            <w:color w:val="333333"/>
            <w:sz w:val="24"/>
            <w:szCs w:val="24"/>
          </w:rPr>
          <w:t>service tomcat7</w:t>
        </w:r>
        <w:r>
          <w:rPr>
            <w:rFonts w:ascii="Quattrocento Sans" w:eastAsia="Quattrocento Sans" w:hAnsi="Quattrocento Sans" w:cs="Quattrocento Sans"/>
            <w:color w:val="333333"/>
            <w:sz w:val="24"/>
            <w:szCs w:val="24"/>
          </w:rPr>
          <w:t xml:space="preserve"> stop</w:t>
        </w:r>
      </w:ins>
    </w:p>
    <w:p w14:paraId="49BC71EF" w14:textId="3B04882F" w:rsidR="005249CF" w:rsidRDefault="005249CF" w:rsidP="009A38CD">
      <w:pPr>
        <w:rPr>
          <w:ins w:id="477" w:author="Srini Adhinarayanan" w:date="2017-06-01T09:45:00Z"/>
          <w:rFonts w:ascii="Quattrocento Sans" w:eastAsia="Quattrocento Sans" w:hAnsi="Quattrocento Sans" w:cs="Quattrocento Sans"/>
          <w:color w:val="333333"/>
          <w:sz w:val="24"/>
          <w:szCs w:val="24"/>
        </w:rPr>
        <w:pPrChange w:id="478" w:author="Srini Adhinarayanan" w:date="2017-06-01T09:41:00Z">
          <w:pPr/>
        </w:pPrChange>
      </w:pPr>
    </w:p>
    <w:p w14:paraId="32C7834F" w14:textId="2E076D65" w:rsidR="005249CF" w:rsidRDefault="005249CF" w:rsidP="009A38CD">
      <w:pPr>
        <w:rPr>
          <w:ins w:id="479" w:author="Srini Adhinarayanan" w:date="2017-06-01T09:45:00Z"/>
          <w:rFonts w:ascii="Quattrocento Sans" w:eastAsia="Quattrocento Sans" w:hAnsi="Quattrocento Sans" w:cs="Quattrocento Sans"/>
          <w:color w:val="333333"/>
          <w:sz w:val="24"/>
          <w:szCs w:val="24"/>
        </w:rPr>
        <w:pPrChange w:id="480" w:author="Srini Adhinarayanan" w:date="2017-06-01T09:41:00Z">
          <w:pPr/>
        </w:pPrChange>
      </w:pPr>
      <w:ins w:id="481" w:author="Srini Adhinarayanan" w:date="2017-06-01T09:45:00Z">
        <w:r>
          <w:rPr>
            <w:rFonts w:ascii="Quattrocento Sans" w:eastAsia="Quattrocento Sans" w:hAnsi="Quattrocento Sans" w:cs="Quattrocento Sans"/>
            <w:color w:val="333333"/>
            <w:sz w:val="24"/>
            <w:szCs w:val="24"/>
          </w:rPr>
          <w:t>After this step, p</w:t>
        </w:r>
        <w:r>
          <w:rPr>
            <w:rFonts w:ascii="Quattrocento Sans" w:eastAsia="Quattrocento Sans" w:hAnsi="Quattrocento Sans" w:cs="Quattrocento Sans"/>
            <w:color w:val="333333"/>
            <w:sz w:val="24"/>
            <w:szCs w:val="24"/>
          </w:rPr>
          <w:t xml:space="preserve">lease see Appendix B for configuring after the toolkit </w:t>
        </w:r>
        <w:r>
          <w:rPr>
            <w:rFonts w:ascii="Quattrocento Sans" w:eastAsia="Quattrocento Sans" w:hAnsi="Quattrocento Sans" w:cs="Quattrocento Sans"/>
            <w:color w:val="333333"/>
            <w:sz w:val="24"/>
            <w:szCs w:val="24"/>
          </w:rPr>
          <w:t>upgrade.</w:t>
        </w:r>
      </w:ins>
    </w:p>
    <w:p w14:paraId="6DFC7742" w14:textId="4B032629" w:rsidR="00015211" w:rsidRDefault="00015211" w:rsidP="009A38CD">
      <w:pPr>
        <w:rPr>
          <w:ins w:id="482" w:author="Srini Adhinarayanan" w:date="2017-06-01T09:45:00Z"/>
          <w:rFonts w:ascii="Quattrocento Sans" w:eastAsia="Quattrocento Sans" w:hAnsi="Quattrocento Sans" w:cs="Quattrocento Sans"/>
          <w:color w:val="333333"/>
          <w:sz w:val="24"/>
          <w:szCs w:val="24"/>
        </w:rPr>
        <w:pPrChange w:id="483" w:author="Srini Adhinarayanan" w:date="2017-06-01T09:41:00Z">
          <w:pPr/>
        </w:pPrChange>
      </w:pPr>
    </w:p>
    <w:p w14:paraId="5C798B6A" w14:textId="0D47F30C" w:rsidR="00015211" w:rsidRDefault="00015211" w:rsidP="00015211">
      <w:pPr>
        <w:rPr>
          <w:ins w:id="484" w:author="Srini Adhinarayanan" w:date="2017-06-01T09:47:00Z"/>
          <w:rFonts w:ascii="Quattrocento Sans" w:eastAsia="Quattrocento Sans" w:hAnsi="Quattrocento Sans" w:cs="Quattrocento Sans"/>
          <w:color w:val="333333"/>
          <w:sz w:val="24"/>
          <w:szCs w:val="24"/>
        </w:rPr>
      </w:pPr>
      <w:ins w:id="485" w:author="Srini Adhinarayanan" w:date="2017-06-01T09:45:00Z">
        <w:r>
          <w:rPr>
            <w:rFonts w:ascii="Quattrocento Sans" w:eastAsia="Quattrocento Sans" w:hAnsi="Quattrocento Sans" w:cs="Quattrocento Sans"/>
            <w:color w:val="333333"/>
            <w:sz w:val="24"/>
            <w:szCs w:val="24"/>
          </w:rPr>
          <w:t>CCDA validator upgrade follows a similar process</w:t>
        </w:r>
      </w:ins>
      <w:ins w:id="486" w:author="Srini Adhinarayanan" w:date="2017-06-01T09:47:00Z">
        <w:r>
          <w:rPr>
            <w:rFonts w:ascii="Quattrocento Sans" w:eastAsia="Quattrocento Sans" w:hAnsi="Quattrocento Sans" w:cs="Quattrocento Sans"/>
            <w:color w:val="333333"/>
            <w:sz w:val="24"/>
            <w:szCs w:val="24"/>
          </w:rPr>
          <w:t xml:space="preserve"> </w:t>
        </w:r>
        <w:r>
          <w:fldChar w:fldCharType="begin"/>
        </w:r>
        <w:r>
          <w:instrText xml:space="preserve"> HYPERLINK "https://github.com/siteadmin/referenceccdavalidator/releases" \h </w:instrText>
        </w:r>
        <w:r>
          <w:fldChar w:fldCharType="separate"/>
        </w:r>
        <w:r>
          <w:rPr>
            <w:rFonts w:ascii="Quattrocento Sans" w:eastAsia="Quattrocento Sans" w:hAnsi="Quattrocento Sans" w:cs="Quattrocento Sans"/>
            <w:color w:val="0000FF"/>
            <w:sz w:val="24"/>
            <w:szCs w:val="24"/>
            <w:u w:val="single"/>
          </w:rPr>
          <w:t>https://github.com/siteadmin/referenceccdavalidator/releases</w:t>
        </w:r>
        <w:r>
          <w:rPr>
            <w:rFonts w:ascii="Quattrocento Sans" w:eastAsia="Quattrocento Sans" w:hAnsi="Quattrocento Sans" w:cs="Quattrocento Sans"/>
            <w:color w:val="0000FF"/>
            <w:sz w:val="24"/>
            <w:szCs w:val="24"/>
            <w:u w:val="single"/>
          </w:rPr>
          <w:fldChar w:fldCharType="end"/>
        </w:r>
      </w:ins>
    </w:p>
    <w:p w14:paraId="588FC1C9" w14:textId="03A00D1F" w:rsidR="00015211" w:rsidRDefault="00015211">
      <w:pPr>
        <w:rPr>
          <w:ins w:id="487" w:author="Srini Adhinarayanan" w:date="2017-06-01T09:48:00Z"/>
        </w:rPr>
      </w:pPr>
      <w:ins w:id="488" w:author="Srini Adhinarayanan" w:date="2017-06-01T09:47:00Z">
        <w:r>
          <w:t>The war file needs to be updated in the James server tomcat:</w:t>
        </w:r>
      </w:ins>
    </w:p>
    <w:p w14:paraId="13698CC1" w14:textId="77777777" w:rsidR="00015211" w:rsidRPr="003E6F39" w:rsidRDefault="00015211" w:rsidP="00015211">
      <w:pPr>
        <w:rPr>
          <w:ins w:id="489" w:author="Srini Adhinarayanan" w:date="2017-06-01T09:48:00Z"/>
          <w:rFonts w:ascii="Quattrocento Sans" w:eastAsia="Quattrocento Sans" w:hAnsi="Quattrocento Sans" w:cs="Quattrocento Sans"/>
          <w:b/>
          <w:color w:val="333333"/>
          <w:sz w:val="36"/>
          <w:szCs w:val="36"/>
        </w:rPr>
      </w:pPr>
      <w:ins w:id="490" w:author="Srini Adhinarayanan" w:date="2017-06-01T09:48:00Z">
        <w:r>
          <w:rPr>
            <w:rFonts w:ascii="Quattrocento Sans" w:eastAsia="Quattrocento Sans" w:hAnsi="Quattrocento Sans" w:cs="Quattrocento Sans"/>
            <w:color w:val="333333"/>
            <w:sz w:val="24"/>
            <w:szCs w:val="24"/>
          </w:rPr>
          <w:t>service tomcat7 stop</w:t>
        </w:r>
      </w:ins>
    </w:p>
    <w:p w14:paraId="5349815C" w14:textId="1D554EF2" w:rsidR="00015211" w:rsidRDefault="00015211" w:rsidP="00015211">
      <w:pPr>
        <w:rPr>
          <w:ins w:id="491" w:author="Srini Adhinarayanan" w:date="2017-06-01T09:48:00Z"/>
          <w:rFonts w:ascii="Quattrocento Sans" w:eastAsia="Quattrocento Sans" w:hAnsi="Quattrocento Sans" w:cs="Quattrocento Sans"/>
          <w:color w:val="333333"/>
          <w:sz w:val="24"/>
          <w:szCs w:val="24"/>
        </w:rPr>
      </w:pPr>
      <w:ins w:id="492" w:author="Srini Adhinarayanan" w:date="2017-06-01T09:48:00Z">
        <w:r>
          <w:rPr>
            <w:rFonts w:ascii="Quattrocento Sans" w:eastAsia="Quattrocento Sans" w:hAnsi="Quattrocento Sans" w:cs="Quattrocento Sans"/>
            <w:color w:val="333333"/>
            <w:sz w:val="24"/>
            <w:szCs w:val="24"/>
          </w:rPr>
          <w:t>mv /opt/tomcat7/webapps/</w:t>
        </w:r>
      </w:ins>
      <w:ins w:id="493" w:author="Srini Adhinarayanan" w:date="2017-06-01T09:49:00Z">
        <w:r>
          <w:rPr>
            <w:rFonts w:ascii="Quattrocento Sans" w:eastAsia="Quattrocento Sans" w:hAnsi="Quattrocento Sans" w:cs="Quattrocento Sans"/>
            <w:color w:val="333333"/>
            <w:sz w:val="24"/>
            <w:szCs w:val="24"/>
          </w:rPr>
          <w:t>referenceccdaservice</w:t>
        </w:r>
      </w:ins>
      <w:ins w:id="494" w:author="Srini Adhinarayanan" w:date="2017-06-01T09:48:00Z">
        <w:r>
          <w:rPr>
            <w:rFonts w:ascii="Quattrocento Sans" w:eastAsia="Quattrocento Sans" w:hAnsi="Quattrocento Sans" w:cs="Quattrocento Sans"/>
            <w:color w:val="333333"/>
            <w:sz w:val="24"/>
            <w:szCs w:val="24"/>
          </w:rPr>
          <w:t>.war  backup-name</w:t>
        </w:r>
      </w:ins>
    </w:p>
    <w:p w14:paraId="45F47792" w14:textId="5F57FC96" w:rsidR="00015211" w:rsidRDefault="00015211" w:rsidP="00015211">
      <w:pPr>
        <w:rPr>
          <w:ins w:id="495" w:author="Srini Adhinarayanan" w:date="2017-06-01T09:48:00Z"/>
          <w:rFonts w:ascii="Quattrocento Sans" w:eastAsia="Quattrocento Sans" w:hAnsi="Quattrocento Sans" w:cs="Quattrocento Sans"/>
          <w:color w:val="333333"/>
          <w:sz w:val="24"/>
          <w:szCs w:val="24"/>
        </w:rPr>
      </w:pPr>
      <w:ins w:id="496" w:author="Srini Adhinarayanan" w:date="2017-06-01T09:48:00Z">
        <w:r>
          <w:rPr>
            <w:rFonts w:ascii="Quattrocento Sans" w:eastAsia="Quattrocento Sans" w:hAnsi="Quattrocento Sans" w:cs="Quattrocento Sans"/>
            <w:color w:val="333333"/>
            <w:sz w:val="24"/>
            <w:szCs w:val="24"/>
          </w:rPr>
          <w:t>cp downloaded-toolkit-war   /opt/tomcat7/</w:t>
        </w:r>
      </w:ins>
      <w:ins w:id="497" w:author="Srini Adhinarayanan" w:date="2017-06-01T09:50:00Z">
        <w:r w:rsidRPr="00015211">
          <w:rPr>
            <w:rFonts w:ascii="Quattrocento Sans" w:eastAsia="Quattrocento Sans" w:hAnsi="Quattrocento Sans" w:cs="Quattrocento Sans"/>
            <w:color w:val="333333"/>
            <w:sz w:val="24"/>
            <w:szCs w:val="24"/>
          </w:rPr>
          <w:t xml:space="preserve"> </w:t>
        </w:r>
        <w:r>
          <w:rPr>
            <w:rFonts w:ascii="Quattrocento Sans" w:eastAsia="Quattrocento Sans" w:hAnsi="Quattrocento Sans" w:cs="Quattrocento Sans"/>
            <w:color w:val="333333"/>
            <w:sz w:val="24"/>
            <w:szCs w:val="24"/>
          </w:rPr>
          <w:t>referenceccdaservice</w:t>
        </w:r>
      </w:ins>
      <w:ins w:id="498" w:author="Srini Adhinarayanan" w:date="2017-06-01T09:48:00Z">
        <w:r>
          <w:rPr>
            <w:rFonts w:ascii="Quattrocento Sans" w:eastAsia="Quattrocento Sans" w:hAnsi="Quattrocento Sans" w:cs="Quattrocento Sans"/>
            <w:color w:val="333333"/>
            <w:sz w:val="24"/>
            <w:szCs w:val="24"/>
          </w:rPr>
          <w:t>.war</w:t>
        </w:r>
      </w:ins>
    </w:p>
    <w:p w14:paraId="4E9BEB03" w14:textId="77777777" w:rsidR="00015211" w:rsidRPr="003E6F39" w:rsidRDefault="00015211" w:rsidP="00015211">
      <w:pPr>
        <w:rPr>
          <w:ins w:id="499" w:author="Srini Adhinarayanan" w:date="2017-06-01T09:48:00Z"/>
          <w:rFonts w:ascii="Quattrocento Sans" w:eastAsia="Quattrocento Sans" w:hAnsi="Quattrocento Sans" w:cs="Quattrocento Sans"/>
          <w:b/>
          <w:color w:val="333333"/>
          <w:sz w:val="36"/>
          <w:szCs w:val="36"/>
        </w:rPr>
      </w:pPr>
      <w:ins w:id="500" w:author="Srini Adhinarayanan" w:date="2017-06-01T09:48:00Z">
        <w:r>
          <w:rPr>
            <w:rFonts w:ascii="Quattrocento Sans" w:eastAsia="Quattrocento Sans" w:hAnsi="Quattrocento Sans" w:cs="Quattrocento Sans"/>
            <w:color w:val="333333"/>
            <w:sz w:val="24"/>
            <w:szCs w:val="24"/>
          </w:rPr>
          <w:t>service tomcat7 stop</w:t>
        </w:r>
      </w:ins>
    </w:p>
    <w:p w14:paraId="6F07E5B0" w14:textId="36E31042" w:rsidR="00015211" w:rsidRDefault="00015211">
      <w:pPr>
        <w:rPr>
          <w:ins w:id="501" w:author="Srini Adhinarayanan" w:date="2017-06-01T09:52:00Z"/>
          <w:rFonts w:ascii="Quattrocento Sans" w:eastAsia="Quattrocento Sans" w:hAnsi="Quattrocento Sans" w:cs="Quattrocento Sans"/>
          <w:color w:val="333333"/>
          <w:sz w:val="24"/>
          <w:szCs w:val="24"/>
        </w:rPr>
      </w:pPr>
    </w:p>
    <w:p w14:paraId="4A0D36AF" w14:textId="77777777" w:rsidR="0094047D" w:rsidRDefault="0094047D">
      <w:pPr>
        <w:rPr>
          <w:ins w:id="502" w:author="Srini Adhinarayanan" w:date="2017-06-01T09:53:00Z"/>
          <w:rFonts w:ascii="Quattrocento Sans" w:eastAsia="Quattrocento Sans" w:hAnsi="Quattrocento Sans" w:cs="Quattrocento Sans"/>
          <w:color w:val="333333"/>
          <w:sz w:val="24"/>
          <w:szCs w:val="24"/>
        </w:rPr>
      </w:pPr>
      <w:ins w:id="503" w:author="Srini Adhinarayanan" w:date="2017-06-01T09:52:00Z">
        <w:r>
          <w:rPr>
            <w:rFonts w:ascii="Quattrocento Sans" w:eastAsia="Quattrocento Sans" w:hAnsi="Quattrocento Sans" w:cs="Quattrocento Sans"/>
            <w:color w:val="333333"/>
            <w:sz w:val="24"/>
            <w:szCs w:val="24"/>
          </w:rPr>
          <w:t>Please consult the local installation guide</w:t>
        </w:r>
      </w:ins>
      <w:ins w:id="504" w:author="Srini Adhinarayanan" w:date="2017-06-01T09:53:00Z">
        <w:r>
          <w:rPr>
            <w:rFonts w:ascii="Quattrocento Sans" w:eastAsia="Quattrocento Sans" w:hAnsi="Quattrocento Sans" w:cs="Quattrocento Sans"/>
            <w:color w:val="333333"/>
            <w:sz w:val="24"/>
            <w:szCs w:val="24"/>
          </w:rPr>
          <w:t xml:space="preserve"> </w:t>
        </w:r>
      </w:ins>
    </w:p>
    <w:p w14:paraId="6016734E" w14:textId="3A3BAC4C" w:rsidR="0094047D" w:rsidRDefault="0094047D">
      <w:pPr>
        <w:rPr>
          <w:ins w:id="505" w:author="Srini Adhinarayanan" w:date="2017-06-01T09:53:00Z"/>
          <w:rFonts w:ascii="Quattrocento Sans" w:eastAsia="Quattrocento Sans" w:hAnsi="Quattrocento Sans" w:cs="Quattrocento Sans"/>
          <w:color w:val="333333"/>
          <w:sz w:val="24"/>
          <w:szCs w:val="24"/>
        </w:rPr>
      </w:pPr>
      <w:ins w:id="506" w:author="Srini Adhinarayanan" w:date="2017-06-01T09:53:00Z">
        <w:r>
          <w:rPr>
            <w:rFonts w:ascii="Quattrocento Sans" w:eastAsia="Quattrocento Sans" w:hAnsi="Quattrocento Sans" w:cs="Quattrocento Sans"/>
            <w:color w:val="333333"/>
            <w:sz w:val="24"/>
            <w:szCs w:val="24"/>
          </w:rPr>
          <w:fldChar w:fldCharType="begin"/>
        </w:r>
        <w:r>
          <w:rPr>
            <w:rFonts w:ascii="Quattrocento Sans" w:eastAsia="Quattrocento Sans" w:hAnsi="Quattrocento Sans" w:cs="Quattrocento Sans"/>
            <w:color w:val="333333"/>
            <w:sz w:val="24"/>
            <w:szCs w:val="24"/>
          </w:rPr>
          <w:instrText xml:space="preserve"> HYPERLINK "</w:instrText>
        </w:r>
        <w:r w:rsidRPr="0094047D">
          <w:rPr>
            <w:rFonts w:ascii="Quattrocento Sans" w:eastAsia="Quattrocento Sans" w:hAnsi="Quattrocento Sans" w:cs="Quattrocento Sans"/>
            <w:color w:val="333333"/>
            <w:sz w:val="24"/>
            <w:szCs w:val="24"/>
          </w:rPr>
          <w:instrText>https://ttpedge.sitenv.org/ttp/#/edge/localinstall</w:instrText>
        </w:r>
        <w:r>
          <w:rPr>
            <w:rFonts w:ascii="Quattrocento Sans" w:eastAsia="Quattrocento Sans" w:hAnsi="Quattrocento Sans" w:cs="Quattrocento Sans"/>
            <w:color w:val="333333"/>
            <w:sz w:val="24"/>
            <w:szCs w:val="24"/>
          </w:rPr>
          <w:instrText xml:space="preserve">" </w:instrText>
        </w:r>
        <w:r>
          <w:rPr>
            <w:rFonts w:ascii="Quattrocento Sans" w:eastAsia="Quattrocento Sans" w:hAnsi="Quattrocento Sans" w:cs="Quattrocento Sans"/>
            <w:color w:val="333333"/>
            <w:sz w:val="24"/>
            <w:szCs w:val="24"/>
          </w:rPr>
          <w:fldChar w:fldCharType="separate"/>
        </w:r>
      </w:ins>
      <w:r w:rsidRPr="00E276D6">
        <w:rPr>
          <w:rStyle w:val="Hyperlink"/>
          <w:rFonts w:ascii="Quattrocento Sans" w:eastAsia="Quattrocento Sans" w:hAnsi="Quattrocento Sans" w:cs="Quattrocento Sans"/>
          <w:sz w:val="24"/>
          <w:szCs w:val="24"/>
        </w:rPr>
        <w:t>https://ttpedge.sitenv.org/ttp/#/edge/localinstall</w:t>
      </w:r>
      <w:ins w:id="507" w:author="Srini Adhinarayanan" w:date="2017-06-01T09:53:00Z">
        <w:r>
          <w:rPr>
            <w:rFonts w:ascii="Quattrocento Sans" w:eastAsia="Quattrocento Sans" w:hAnsi="Quattrocento Sans" w:cs="Quattrocento Sans"/>
            <w:color w:val="333333"/>
            <w:sz w:val="24"/>
            <w:szCs w:val="24"/>
          </w:rPr>
          <w:fldChar w:fldCharType="end"/>
        </w:r>
      </w:ins>
    </w:p>
    <w:p w14:paraId="3FF38D71" w14:textId="69135FFF" w:rsidR="0094047D" w:rsidRDefault="0094047D">
      <w:pPr>
        <w:rPr>
          <w:ins w:id="508" w:author="Srini Adhinarayanan" w:date="2017-06-01T09:40:00Z"/>
          <w:rFonts w:ascii="Quattrocento Sans" w:eastAsia="Quattrocento Sans" w:hAnsi="Quattrocento Sans" w:cs="Quattrocento Sans"/>
          <w:color w:val="333333"/>
          <w:sz w:val="24"/>
          <w:szCs w:val="24"/>
        </w:rPr>
      </w:pPr>
      <w:bookmarkStart w:id="509" w:name="_GoBack"/>
      <w:bookmarkEnd w:id="509"/>
      <w:ins w:id="510" w:author="Srini Adhinarayanan" w:date="2017-06-01T09:52:00Z">
        <w:r>
          <w:rPr>
            <w:rFonts w:ascii="Quattrocento Sans" w:eastAsia="Quattrocento Sans" w:hAnsi="Quattrocento Sans" w:cs="Quattrocento Sans"/>
            <w:color w:val="333333"/>
            <w:sz w:val="24"/>
            <w:szCs w:val="24"/>
          </w:rPr>
          <w:t>that documents these steps in more detail in case of questions, or post them in the google group.</w:t>
        </w:r>
      </w:ins>
    </w:p>
    <w:p w14:paraId="1232510F" w14:textId="77777777" w:rsidR="009A38CD" w:rsidRDefault="009A38CD"/>
    <w:sectPr w:rsidR="009A38CD">
      <w:footerReference w:type="default" r:id="rId26"/>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01" w:author="John Snyder" w:date="2017-02-27T13:25:00Z" w:initials="">
    <w:p w14:paraId="3D882CEF" w14:textId="77777777" w:rsidR="00874FD1" w:rsidRDefault="00670F02">
      <w:pPr>
        <w:spacing w:after="0" w:line="240" w:lineRule="auto"/>
        <w:rPr>
          <w:rFonts w:ascii="Arial" w:eastAsia="Arial" w:hAnsi="Arial" w:cs="Arial"/>
        </w:rPr>
      </w:pPr>
      <w:r>
        <w:rPr>
          <w:rFonts w:ascii="Arial" w:eastAsia="Arial" w:hAnsi="Arial" w:cs="Arial"/>
        </w:rPr>
        <w:t>This needs to be elaborated</w:t>
      </w:r>
    </w:p>
    <w:p w14:paraId="2C30B32E" w14:textId="77777777" w:rsidR="00874FD1" w:rsidRDefault="00670F02">
      <w:pPr>
        <w:spacing w:after="0" w:line="240" w:lineRule="auto"/>
        <w:rPr>
          <w:rFonts w:ascii="Arial" w:eastAsia="Arial" w:hAnsi="Arial" w:cs="Arial"/>
        </w:rPr>
      </w:pPr>
      <w:r>
        <w:rPr>
          <w:rFonts w:ascii="Arial" w:eastAsia="Arial" w:hAnsi="Arial" w:cs="Arial"/>
        </w:rPr>
        <w:t>Instructions from Elizabeth (ESAC) Dragon to re-write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C30B32E"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D8C8A4" w14:textId="77777777" w:rsidR="00820F95" w:rsidRDefault="00820F95" w:rsidP="00820F95">
      <w:pPr>
        <w:spacing w:after="0" w:line="240" w:lineRule="auto"/>
      </w:pPr>
      <w:r>
        <w:separator/>
      </w:r>
    </w:p>
  </w:endnote>
  <w:endnote w:type="continuationSeparator" w:id="0">
    <w:p w14:paraId="30F6ED94" w14:textId="77777777" w:rsidR="00820F95" w:rsidRDefault="00820F95" w:rsidP="00820F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Quattrocento San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ustomXmlInsRangeStart w:id="511" w:author="John Snyder" w:date="2017-03-09T10:55:00Z"/>
  <w:sdt>
    <w:sdtPr>
      <w:rPr>
        <w:sz w:val="20"/>
        <w:szCs w:val="20"/>
      </w:rPr>
      <w:id w:val="458771043"/>
      <w:docPartObj>
        <w:docPartGallery w:val="Page Numbers (Bottom of Page)"/>
        <w:docPartUnique/>
      </w:docPartObj>
    </w:sdtPr>
    <w:sdtEndPr/>
    <w:sdtContent>
      <w:customXmlInsRangeEnd w:id="511"/>
      <w:customXmlInsRangeStart w:id="512" w:author="John Snyder" w:date="2017-03-09T10:55:00Z"/>
      <w:sdt>
        <w:sdtPr>
          <w:rPr>
            <w:sz w:val="20"/>
            <w:szCs w:val="20"/>
          </w:rPr>
          <w:id w:val="98381352"/>
          <w:docPartObj>
            <w:docPartGallery w:val="Page Numbers (Top of Page)"/>
            <w:docPartUnique/>
          </w:docPartObj>
        </w:sdtPr>
        <w:sdtEndPr/>
        <w:sdtContent>
          <w:customXmlInsRangeEnd w:id="512"/>
          <w:p w14:paraId="383A1497" w14:textId="23925F38" w:rsidR="00820F95" w:rsidRPr="00820F95" w:rsidRDefault="00820F95">
            <w:pPr>
              <w:pStyle w:val="Footer"/>
              <w:jc w:val="center"/>
              <w:rPr>
                <w:ins w:id="513" w:author="John Snyder" w:date="2017-03-09T10:55:00Z"/>
                <w:sz w:val="20"/>
                <w:szCs w:val="20"/>
                <w:rPrChange w:id="514" w:author="John Snyder" w:date="2017-03-09T10:55:00Z">
                  <w:rPr>
                    <w:ins w:id="515" w:author="John Snyder" w:date="2017-03-09T10:55:00Z"/>
                  </w:rPr>
                </w:rPrChange>
              </w:rPr>
              <w:pPrChange w:id="516" w:author="John Snyder" w:date="2017-03-09T10:55:00Z">
                <w:pPr>
                  <w:pStyle w:val="Footer"/>
                </w:pPr>
              </w:pPrChange>
            </w:pPr>
            <w:ins w:id="517" w:author="John Snyder" w:date="2017-03-09T10:55:00Z">
              <w:r w:rsidRPr="00820F95">
                <w:rPr>
                  <w:sz w:val="20"/>
                  <w:szCs w:val="20"/>
                  <w:rPrChange w:id="518" w:author="John Snyder" w:date="2017-03-09T10:55:00Z">
                    <w:rPr/>
                  </w:rPrChange>
                </w:rPr>
                <w:t xml:space="preserve">Page </w:t>
              </w:r>
              <w:r w:rsidRPr="00820F95">
                <w:rPr>
                  <w:b/>
                  <w:bCs/>
                  <w:sz w:val="20"/>
                  <w:szCs w:val="20"/>
                  <w:rPrChange w:id="519" w:author="John Snyder" w:date="2017-03-09T10:55:00Z">
                    <w:rPr>
                      <w:b/>
                      <w:bCs/>
                      <w:sz w:val="24"/>
                      <w:szCs w:val="24"/>
                    </w:rPr>
                  </w:rPrChange>
                </w:rPr>
                <w:fldChar w:fldCharType="begin"/>
              </w:r>
              <w:r w:rsidRPr="00820F95">
                <w:rPr>
                  <w:b/>
                  <w:bCs/>
                  <w:sz w:val="20"/>
                  <w:szCs w:val="20"/>
                  <w:rPrChange w:id="520" w:author="John Snyder" w:date="2017-03-09T10:55:00Z">
                    <w:rPr>
                      <w:b/>
                      <w:bCs/>
                    </w:rPr>
                  </w:rPrChange>
                </w:rPr>
                <w:instrText xml:space="preserve"> PAGE </w:instrText>
              </w:r>
              <w:r w:rsidRPr="00820F95">
                <w:rPr>
                  <w:b/>
                  <w:bCs/>
                  <w:sz w:val="20"/>
                  <w:szCs w:val="20"/>
                  <w:rPrChange w:id="521" w:author="John Snyder" w:date="2017-03-09T10:55:00Z">
                    <w:rPr>
                      <w:b/>
                      <w:bCs/>
                      <w:sz w:val="24"/>
                      <w:szCs w:val="24"/>
                    </w:rPr>
                  </w:rPrChange>
                </w:rPr>
                <w:fldChar w:fldCharType="separate"/>
              </w:r>
            </w:ins>
            <w:r w:rsidR="0094047D">
              <w:rPr>
                <w:b/>
                <w:bCs/>
                <w:noProof/>
                <w:sz w:val="20"/>
                <w:szCs w:val="20"/>
              </w:rPr>
              <w:t>16</w:t>
            </w:r>
            <w:ins w:id="522" w:author="John Snyder" w:date="2017-03-09T10:55:00Z">
              <w:r w:rsidRPr="00820F95">
                <w:rPr>
                  <w:b/>
                  <w:bCs/>
                  <w:sz w:val="20"/>
                  <w:szCs w:val="20"/>
                  <w:rPrChange w:id="523" w:author="John Snyder" w:date="2017-03-09T10:55:00Z">
                    <w:rPr>
                      <w:b/>
                      <w:bCs/>
                      <w:sz w:val="24"/>
                      <w:szCs w:val="24"/>
                    </w:rPr>
                  </w:rPrChange>
                </w:rPr>
                <w:fldChar w:fldCharType="end"/>
              </w:r>
              <w:r w:rsidRPr="00820F95">
                <w:rPr>
                  <w:sz w:val="20"/>
                  <w:szCs w:val="20"/>
                  <w:rPrChange w:id="524" w:author="John Snyder" w:date="2017-03-09T10:55:00Z">
                    <w:rPr/>
                  </w:rPrChange>
                </w:rPr>
                <w:t xml:space="preserve"> of </w:t>
              </w:r>
              <w:r w:rsidRPr="00820F95">
                <w:rPr>
                  <w:b/>
                  <w:bCs/>
                  <w:sz w:val="20"/>
                  <w:szCs w:val="20"/>
                  <w:rPrChange w:id="525" w:author="John Snyder" w:date="2017-03-09T10:55:00Z">
                    <w:rPr>
                      <w:b/>
                      <w:bCs/>
                      <w:sz w:val="24"/>
                      <w:szCs w:val="24"/>
                    </w:rPr>
                  </w:rPrChange>
                </w:rPr>
                <w:fldChar w:fldCharType="begin"/>
              </w:r>
              <w:r w:rsidRPr="00820F95">
                <w:rPr>
                  <w:b/>
                  <w:bCs/>
                  <w:sz w:val="20"/>
                  <w:szCs w:val="20"/>
                  <w:rPrChange w:id="526" w:author="John Snyder" w:date="2017-03-09T10:55:00Z">
                    <w:rPr>
                      <w:b/>
                      <w:bCs/>
                    </w:rPr>
                  </w:rPrChange>
                </w:rPr>
                <w:instrText xml:space="preserve"> NUMPAGES  </w:instrText>
              </w:r>
              <w:r w:rsidRPr="00820F95">
                <w:rPr>
                  <w:b/>
                  <w:bCs/>
                  <w:sz w:val="20"/>
                  <w:szCs w:val="20"/>
                  <w:rPrChange w:id="527" w:author="John Snyder" w:date="2017-03-09T10:55:00Z">
                    <w:rPr>
                      <w:b/>
                      <w:bCs/>
                      <w:sz w:val="24"/>
                      <w:szCs w:val="24"/>
                    </w:rPr>
                  </w:rPrChange>
                </w:rPr>
                <w:fldChar w:fldCharType="separate"/>
              </w:r>
            </w:ins>
            <w:r w:rsidR="0094047D">
              <w:rPr>
                <w:b/>
                <w:bCs/>
                <w:noProof/>
                <w:sz w:val="20"/>
                <w:szCs w:val="20"/>
              </w:rPr>
              <w:t>17</w:t>
            </w:r>
            <w:ins w:id="528" w:author="John Snyder" w:date="2017-03-09T10:55:00Z">
              <w:r w:rsidRPr="00820F95">
                <w:rPr>
                  <w:b/>
                  <w:bCs/>
                  <w:sz w:val="20"/>
                  <w:szCs w:val="20"/>
                  <w:rPrChange w:id="529" w:author="John Snyder" w:date="2017-03-09T10:55:00Z">
                    <w:rPr>
                      <w:b/>
                      <w:bCs/>
                      <w:sz w:val="24"/>
                      <w:szCs w:val="24"/>
                    </w:rPr>
                  </w:rPrChange>
                </w:rPr>
                <w:fldChar w:fldCharType="end"/>
              </w:r>
            </w:ins>
          </w:p>
          <w:customXmlInsRangeStart w:id="530" w:author="John Snyder" w:date="2017-03-09T10:55:00Z"/>
        </w:sdtContent>
      </w:sdt>
      <w:customXmlInsRangeEnd w:id="530"/>
      <w:customXmlInsRangeStart w:id="531" w:author="John Snyder" w:date="2017-03-09T10:55:00Z"/>
    </w:sdtContent>
  </w:sdt>
  <w:customXmlInsRangeEnd w:id="531"/>
  <w:p w14:paraId="2734B3E8" w14:textId="77777777" w:rsidR="00820F95" w:rsidRDefault="00820F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D7FE18" w14:textId="77777777" w:rsidR="00820F95" w:rsidRDefault="00820F95" w:rsidP="00820F95">
      <w:pPr>
        <w:spacing w:after="0" w:line="240" w:lineRule="auto"/>
      </w:pPr>
      <w:r>
        <w:separator/>
      </w:r>
    </w:p>
  </w:footnote>
  <w:footnote w:type="continuationSeparator" w:id="0">
    <w:p w14:paraId="3447441C" w14:textId="77777777" w:rsidR="00820F95" w:rsidRDefault="00820F95" w:rsidP="00820F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92EA7"/>
    <w:multiLevelType w:val="multilevel"/>
    <w:tmpl w:val="B0F67544"/>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1" w15:restartNumberingAfterBreak="0">
    <w:nsid w:val="0A9073DC"/>
    <w:multiLevelType w:val="multilevel"/>
    <w:tmpl w:val="FA00734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0D8E3A77"/>
    <w:multiLevelType w:val="multilevel"/>
    <w:tmpl w:val="35042AD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15:restartNumberingAfterBreak="0">
    <w:nsid w:val="203E25DB"/>
    <w:multiLevelType w:val="multilevel"/>
    <w:tmpl w:val="E0688DC4"/>
    <w:lvl w:ilvl="0">
      <w:start w:val="1"/>
      <w:numFmt w:val="bullet"/>
      <w:lvlText w:val="●"/>
      <w:lvlJc w:val="left"/>
      <w:pPr>
        <w:ind w:left="720" w:firstLine="360"/>
      </w:pPr>
      <w:rPr>
        <w:rFonts w:ascii="Arial" w:eastAsia="Arial" w:hAnsi="Arial" w:cs="Arial"/>
      </w:rPr>
    </w:lvl>
    <w:lvl w:ilvl="1">
      <w:start w:val="1"/>
      <w:numFmt w:val="bullet"/>
      <w:lvlText w:val="•"/>
      <w:lvlJc w:val="left"/>
      <w:pPr>
        <w:ind w:left="180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15:restartNumberingAfterBreak="0">
    <w:nsid w:val="22FF4C08"/>
    <w:multiLevelType w:val="hybridMultilevel"/>
    <w:tmpl w:val="0898F086"/>
    <w:lvl w:ilvl="0" w:tplc="29B6A34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813B93"/>
    <w:multiLevelType w:val="multilevel"/>
    <w:tmpl w:val="4A0ABB4A"/>
    <w:lvl w:ilvl="0">
      <w:start w:val="1"/>
      <w:numFmt w:val="lowerRoman"/>
      <w:lvlText w:val="%1."/>
      <w:lvlJc w:val="right"/>
      <w:pPr>
        <w:ind w:left="2340" w:firstLine="1980"/>
      </w:pPr>
    </w:lvl>
    <w:lvl w:ilvl="1">
      <w:start w:val="1"/>
      <w:numFmt w:val="lowerLetter"/>
      <w:lvlText w:val="%2."/>
      <w:lvlJc w:val="left"/>
      <w:pPr>
        <w:ind w:left="3060" w:firstLine="2700"/>
      </w:pPr>
    </w:lvl>
    <w:lvl w:ilvl="2">
      <w:start w:val="1"/>
      <w:numFmt w:val="lowerRoman"/>
      <w:lvlText w:val="%3."/>
      <w:lvlJc w:val="right"/>
      <w:pPr>
        <w:ind w:left="3780" w:firstLine="3600"/>
      </w:pPr>
    </w:lvl>
    <w:lvl w:ilvl="3">
      <w:start w:val="1"/>
      <w:numFmt w:val="decimal"/>
      <w:lvlText w:val="%4."/>
      <w:lvlJc w:val="left"/>
      <w:pPr>
        <w:ind w:left="4500" w:firstLine="4140"/>
      </w:pPr>
    </w:lvl>
    <w:lvl w:ilvl="4">
      <w:start w:val="1"/>
      <w:numFmt w:val="lowerLetter"/>
      <w:lvlText w:val="%5."/>
      <w:lvlJc w:val="left"/>
      <w:pPr>
        <w:ind w:left="5220" w:firstLine="4860"/>
      </w:pPr>
    </w:lvl>
    <w:lvl w:ilvl="5">
      <w:start w:val="1"/>
      <w:numFmt w:val="lowerRoman"/>
      <w:lvlText w:val="%6."/>
      <w:lvlJc w:val="right"/>
      <w:pPr>
        <w:ind w:left="5940" w:firstLine="5760"/>
      </w:pPr>
    </w:lvl>
    <w:lvl w:ilvl="6">
      <w:start w:val="1"/>
      <w:numFmt w:val="decimal"/>
      <w:lvlText w:val="%7."/>
      <w:lvlJc w:val="left"/>
      <w:pPr>
        <w:ind w:left="6660" w:firstLine="6300"/>
      </w:pPr>
    </w:lvl>
    <w:lvl w:ilvl="7">
      <w:start w:val="1"/>
      <w:numFmt w:val="lowerLetter"/>
      <w:lvlText w:val="%8."/>
      <w:lvlJc w:val="left"/>
      <w:pPr>
        <w:ind w:left="7380" w:firstLine="7020"/>
      </w:pPr>
    </w:lvl>
    <w:lvl w:ilvl="8">
      <w:start w:val="1"/>
      <w:numFmt w:val="lowerRoman"/>
      <w:lvlText w:val="%9."/>
      <w:lvlJc w:val="right"/>
      <w:pPr>
        <w:ind w:left="8100" w:firstLine="7920"/>
      </w:pPr>
    </w:lvl>
  </w:abstractNum>
  <w:abstractNum w:abstractNumId="6" w15:restartNumberingAfterBreak="0">
    <w:nsid w:val="341B1D8D"/>
    <w:multiLevelType w:val="multilevel"/>
    <w:tmpl w:val="D8921CA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7" w15:restartNumberingAfterBreak="0">
    <w:nsid w:val="3CC52057"/>
    <w:multiLevelType w:val="multilevel"/>
    <w:tmpl w:val="A96E592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8" w15:restartNumberingAfterBreak="0">
    <w:nsid w:val="4CCC6ECD"/>
    <w:multiLevelType w:val="hybridMultilevel"/>
    <w:tmpl w:val="96B641EE"/>
    <w:lvl w:ilvl="0" w:tplc="02DAD8A4">
      <w:numFmt w:val="bullet"/>
      <w:lvlText w:val="-"/>
      <w:lvlJc w:val="left"/>
      <w:pPr>
        <w:ind w:left="720" w:hanging="360"/>
      </w:pPr>
      <w:rPr>
        <w:rFonts w:ascii="Arial" w:eastAsia="Arial" w:hAnsi="Arial" w:cs="Arial" w:hint="default"/>
        <w:color w:val="333333"/>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D926E2"/>
    <w:multiLevelType w:val="multilevel"/>
    <w:tmpl w:val="B0F67544"/>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10" w15:restartNumberingAfterBreak="0">
    <w:nsid w:val="5DB355F1"/>
    <w:multiLevelType w:val="multilevel"/>
    <w:tmpl w:val="7220CA56"/>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11" w15:restartNumberingAfterBreak="0">
    <w:nsid w:val="79D35439"/>
    <w:multiLevelType w:val="multilevel"/>
    <w:tmpl w:val="B900A634"/>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num w:numId="1">
    <w:abstractNumId w:val="3"/>
  </w:num>
  <w:num w:numId="2">
    <w:abstractNumId w:val="1"/>
  </w:num>
  <w:num w:numId="3">
    <w:abstractNumId w:val="5"/>
  </w:num>
  <w:num w:numId="4">
    <w:abstractNumId w:val="7"/>
  </w:num>
  <w:num w:numId="5">
    <w:abstractNumId w:val="2"/>
  </w:num>
  <w:num w:numId="6">
    <w:abstractNumId w:val="6"/>
  </w:num>
  <w:num w:numId="7">
    <w:abstractNumId w:val="10"/>
  </w:num>
  <w:num w:numId="8">
    <w:abstractNumId w:val="11"/>
  </w:num>
  <w:num w:numId="9">
    <w:abstractNumId w:val="9"/>
  </w:num>
  <w:num w:numId="10">
    <w:abstractNumId w:val="8"/>
  </w:num>
  <w:num w:numId="11">
    <w:abstractNumId w:val="4"/>
  </w:num>
  <w:num w:numId="1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rini Adhinarayanan">
    <w15:presenceInfo w15:providerId="AD" w15:userId="S-1-5-21-780176989-1983128272-1650897126-28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74FD1"/>
    <w:rsid w:val="00015211"/>
    <w:rsid w:val="000435F8"/>
    <w:rsid w:val="003B5E78"/>
    <w:rsid w:val="00512108"/>
    <w:rsid w:val="005249CF"/>
    <w:rsid w:val="005468C8"/>
    <w:rsid w:val="00670F02"/>
    <w:rsid w:val="00820F95"/>
    <w:rsid w:val="00874FD1"/>
    <w:rsid w:val="0094047D"/>
    <w:rsid w:val="00946391"/>
    <w:rsid w:val="009A38CD"/>
    <w:rsid w:val="009B2A31"/>
    <w:rsid w:val="009C043D"/>
    <w:rsid w:val="00DF2EFE"/>
    <w:rsid w:val="00E138CD"/>
    <w:rsid w:val="00E86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476E1"/>
  <w15:docId w15:val="{8F5EE765-F543-44DB-9FBE-D1746E6AE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spacing w:before="100" w:after="100"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spacing w:before="100" w:after="100" w:line="240" w:lineRule="auto"/>
      <w:outlineLvl w:val="3"/>
    </w:pPr>
    <w:rPr>
      <w:rFonts w:ascii="Quattrocento Sans" w:eastAsia="Quattrocento Sans" w:hAnsi="Quattrocento Sans" w:cs="Quattrocento Sans"/>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300" w:line="240" w:lineRule="auto"/>
    </w:pPr>
    <w:rPr>
      <w:rFonts w:ascii="Cambria" w:eastAsia="Cambria" w:hAnsi="Cambria" w:cs="Cambria"/>
      <w:color w:val="17365D"/>
      <w:sz w:val="52"/>
      <w:szCs w:val="5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B5E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5E78"/>
    <w:rPr>
      <w:rFonts w:ascii="Tahoma" w:hAnsi="Tahoma" w:cs="Tahoma"/>
      <w:sz w:val="16"/>
      <w:szCs w:val="16"/>
    </w:rPr>
  </w:style>
  <w:style w:type="paragraph" w:styleId="ListParagraph">
    <w:name w:val="List Paragraph"/>
    <w:basedOn w:val="Normal"/>
    <w:uiPriority w:val="34"/>
    <w:qFormat/>
    <w:rsid w:val="00DF2EFE"/>
    <w:pPr>
      <w:ind w:left="720"/>
      <w:contextualSpacing/>
    </w:pPr>
  </w:style>
  <w:style w:type="paragraph" w:styleId="CommentSubject">
    <w:name w:val="annotation subject"/>
    <w:basedOn w:val="CommentText"/>
    <w:next w:val="CommentText"/>
    <w:link w:val="CommentSubjectChar"/>
    <w:uiPriority w:val="99"/>
    <w:semiHidden/>
    <w:unhideWhenUsed/>
    <w:rsid w:val="00E86673"/>
    <w:rPr>
      <w:b/>
      <w:bCs/>
    </w:rPr>
  </w:style>
  <w:style w:type="character" w:customStyle="1" w:styleId="CommentSubjectChar">
    <w:name w:val="Comment Subject Char"/>
    <w:basedOn w:val="CommentTextChar"/>
    <w:link w:val="CommentSubject"/>
    <w:uiPriority w:val="99"/>
    <w:semiHidden/>
    <w:rsid w:val="00E86673"/>
    <w:rPr>
      <w:b/>
      <w:bCs/>
      <w:sz w:val="20"/>
      <w:szCs w:val="20"/>
    </w:rPr>
  </w:style>
  <w:style w:type="paragraph" w:styleId="Revision">
    <w:name w:val="Revision"/>
    <w:hidden/>
    <w:uiPriority w:val="99"/>
    <w:semiHidden/>
    <w:rsid w:val="00E86673"/>
    <w:pPr>
      <w:widowControl/>
      <w:spacing w:after="0" w:line="240" w:lineRule="auto"/>
    </w:pPr>
  </w:style>
  <w:style w:type="paragraph" w:styleId="Header">
    <w:name w:val="header"/>
    <w:basedOn w:val="Normal"/>
    <w:link w:val="HeaderChar"/>
    <w:uiPriority w:val="99"/>
    <w:unhideWhenUsed/>
    <w:rsid w:val="00820F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0F95"/>
  </w:style>
  <w:style w:type="paragraph" w:styleId="Footer">
    <w:name w:val="footer"/>
    <w:basedOn w:val="Normal"/>
    <w:link w:val="FooterChar"/>
    <w:uiPriority w:val="99"/>
    <w:unhideWhenUsed/>
    <w:rsid w:val="00820F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0F95"/>
  </w:style>
  <w:style w:type="character" w:styleId="Hyperlink">
    <w:name w:val="Hyperlink"/>
    <w:basedOn w:val="DefaultParagraphFont"/>
    <w:uiPriority w:val="99"/>
    <w:unhideWhenUsed/>
    <w:rsid w:val="00512108"/>
    <w:rPr>
      <w:color w:val="0000FF" w:themeColor="hyperlink"/>
      <w:u w:val="single"/>
    </w:rPr>
  </w:style>
  <w:style w:type="character" w:styleId="Mention">
    <w:name w:val="Mention"/>
    <w:basedOn w:val="DefaultParagraphFont"/>
    <w:uiPriority w:val="99"/>
    <w:semiHidden/>
    <w:unhideWhenUsed/>
    <w:rsid w:val="00512108"/>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omments" Target="comments.xml"/><Relationship Id="rId18" Type="http://schemas.openxmlformats.org/officeDocument/2006/relationships/hyperlink" Target="https://github.com/usnistgov/iheos-toolkit2/releases"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github.com/siteadmin/referenceccdavalidator/releases" TargetMode="External"/><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https://github.com/siteadmin/ett/releases" TargetMode="External"/><Relationship Id="rId20" Type="http://schemas.openxmlformats.org/officeDocument/2006/relationships/hyperlink" Target="https://github.com/meaningfuluse/mu2/blob/master/transport/direct-hello-world.md"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hyperlink" Target="http://directserver-ip:8081/config-ui" TargetMode="External"/><Relationship Id="rId23" Type="http://schemas.openxmlformats.org/officeDocument/2006/relationships/image" Target="media/image9.png"/><Relationship Id="rId28" Type="http://schemas.microsoft.com/office/2011/relationships/people" Target="people.xml"/><Relationship Id="rId10" Type="http://schemas.openxmlformats.org/officeDocument/2006/relationships/image" Target="media/image4.png"/><Relationship Id="rId19" Type="http://schemas.openxmlformats.org/officeDocument/2006/relationships/hyperlink" Target="mailto:edge-testing-tool@googlegroups.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11/relationships/commentsExtended" Target="commentsExtended.xml"/><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17</Pages>
  <Words>2822</Words>
  <Characters>16089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ETT Install from AMI</vt:lpstr>
    </vt:vector>
  </TitlesOfParts>
  <Company>DHHS</Company>
  <LinksUpToDate>false</LinksUpToDate>
  <CharactersWithSpaces>18874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ETT Install from AMI</dc:title>
  <cp:lastModifiedBy>Srini Adhinarayanan</cp:lastModifiedBy>
  <cp:revision>9</cp:revision>
  <dcterms:created xsi:type="dcterms:W3CDTF">2017-03-09T13:49:00Z</dcterms:created>
  <dcterms:modified xsi:type="dcterms:W3CDTF">2017-06-01T13:53:00Z</dcterms:modified>
</cp:coreProperties>
</file>